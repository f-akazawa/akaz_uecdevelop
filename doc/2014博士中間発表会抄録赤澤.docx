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678A" w14:textId="3D3D63E8" w:rsidR="00776EE6" w:rsidRPr="00F1057C" w:rsidRDefault="0033485C" w:rsidP="0033485C">
      <w:pPr>
        <w:jc w:val="center"/>
        <w:rPr>
          <w:rFonts w:asciiTheme="minorEastAsia" w:hAnsiTheme="minorEastAsia"/>
          <w:sz w:val="28"/>
          <w:szCs w:val="28"/>
        </w:rPr>
      </w:pPr>
      <w:r w:rsidRPr="00F1057C">
        <w:rPr>
          <w:rFonts w:asciiTheme="minorEastAsia" w:hAnsiTheme="minorEastAsia" w:hint="eastAsia"/>
          <w:sz w:val="28"/>
          <w:szCs w:val="28"/>
        </w:rPr>
        <w:t>大規模数理モデルや複合コンポーネントの構築を目的とした</w:t>
      </w:r>
      <w:r w:rsidR="000F6479" w:rsidRPr="00F1057C">
        <w:rPr>
          <w:rFonts w:asciiTheme="minorEastAsia" w:hAnsiTheme="minorEastAsia" w:hint="eastAsia"/>
          <w:sz w:val="28"/>
          <w:szCs w:val="28"/>
        </w:rPr>
        <w:t>データ</w:t>
      </w:r>
      <w:r w:rsidR="00262DC6" w:rsidRPr="00F1057C">
        <w:rPr>
          <w:rFonts w:asciiTheme="minorEastAsia" w:hAnsiTheme="minorEastAsia" w:hint="eastAsia"/>
          <w:sz w:val="28"/>
          <w:szCs w:val="28"/>
        </w:rPr>
        <w:t>可視化プログラミング環境の構築</w:t>
      </w:r>
    </w:p>
    <w:p w14:paraId="7144CFAE" w14:textId="77777777" w:rsidR="0033485C" w:rsidRPr="00DC4A25" w:rsidRDefault="0033485C" w:rsidP="0033485C">
      <w:pPr>
        <w:jc w:val="center"/>
        <w:rPr>
          <w:rFonts w:asciiTheme="minorEastAsia" w:hAnsiTheme="minorEastAsia"/>
          <w:sz w:val="21"/>
          <w:szCs w:val="21"/>
        </w:rPr>
      </w:pPr>
    </w:p>
    <w:p w14:paraId="77E0290A"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人間情報学講座</w:t>
      </w:r>
    </w:p>
    <w:p w14:paraId="6D9354F3"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1360001</w:t>
      </w:r>
    </w:p>
    <w:p w14:paraId="482ED2E8" w14:textId="77777777" w:rsidR="0033485C" w:rsidRPr="00DC4A25" w:rsidRDefault="0033485C" w:rsidP="0033485C">
      <w:pPr>
        <w:jc w:val="right"/>
        <w:rPr>
          <w:rFonts w:asciiTheme="minorEastAsia" w:hAnsiTheme="minorEastAsia"/>
          <w:sz w:val="21"/>
          <w:szCs w:val="21"/>
        </w:rPr>
      </w:pPr>
      <w:r w:rsidRPr="00DC4A25">
        <w:rPr>
          <w:rFonts w:asciiTheme="minorEastAsia" w:hAnsiTheme="minorEastAsia" w:hint="eastAsia"/>
          <w:sz w:val="21"/>
          <w:szCs w:val="21"/>
        </w:rPr>
        <w:t>赤澤文彦</w:t>
      </w:r>
    </w:p>
    <w:p w14:paraId="475DE606" w14:textId="77777777" w:rsidR="0033485C" w:rsidRPr="00DC4A25" w:rsidRDefault="0033485C" w:rsidP="0033485C">
      <w:pPr>
        <w:wordWrap w:val="0"/>
        <w:jc w:val="right"/>
        <w:rPr>
          <w:rFonts w:asciiTheme="minorEastAsia" w:hAnsiTheme="minorEastAsia"/>
          <w:sz w:val="21"/>
          <w:szCs w:val="21"/>
        </w:rPr>
      </w:pPr>
      <w:r w:rsidRPr="00DC4A25">
        <w:rPr>
          <w:rFonts w:asciiTheme="minorEastAsia" w:hAnsiTheme="minorEastAsia" w:hint="eastAsia"/>
          <w:sz w:val="21"/>
          <w:szCs w:val="21"/>
        </w:rPr>
        <w:t>指導教員　佐藤俊治　准教授</w:t>
      </w:r>
    </w:p>
    <w:p w14:paraId="784E428D" w14:textId="77777777" w:rsidR="0033485C" w:rsidRPr="00DC4A25" w:rsidRDefault="0033485C" w:rsidP="0033485C">
      <w:pPr>
        <w:jc w:val="right"/>
        <w:rPr>
          <w:sz w:val="21"/>
          <w:szCs w:val="21"/>
        </w:rPr>
      </w:pPr>
    </w:p>
    <w:p w14:paraId="6D5C1B46"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背景並びに問題点</w:t>
      </w:r>
    </w:p>
    <w:p w14:paraId="744E1232" w14:textId="062EF95D" w:rsidR="00541082" w:rsidRPr="00DC4A25" w:rsidRDefault="0033485C" w:rsidP="000E06C5">
      <w:pPr>
        <w:pStyle w:val="a3"/>
        <w:ind w:leftChars="0" w:left="709"/>
        <w:jc w:val="left"/>
        <w:rPr>
          <w:sz w:val="21"/>
          <w:szCs w:val="21"/>
        </w:rPr>
      </w:pPr>
      <w:r w:rsidRPr="00DC4A25">
        <w:rPr>
          <w:rFonts w:hint="eastAsia"/>
          <w:sz w:val="21"/>
          <w:szCs w:val="21"/>
        </w:rPr>
        <w:t>ヒトの情報処理を理解するための手段として、神経細胞特性や知覚特性を記述したり再現したりする数理モデルの構築、並びにシミュレーションによるモデル検証がある。例えば視覚情報処理の分野においては、外界像の動きを計算していると考えられている</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野細胞のモデルがある。特に重要な</w:t>
      </w:r>
      <w:r w:rsidRPr="00DC4A25">
        <w:rPr>
          <w:rFonts w:hint="eastAsia"/>
          <w:sz w:val="21"/>
          <w:szCs w:val="21"/>
        </w:rPr>
        <w:t>MT</w:t>
      </w:r>
      <w:r w:rsidRPr="00DC4A25">
        <w:rPr>
          <w:rFonts w:hint="eastAsia"/>
          <w:sz w:val="21"/>
          <w:szCs w:val="21"/>
        </w:rPr>
        <w:t>・</w:t>
      </w:r>
      <w:r w:rsidRPr="00DC4A25">
        <w:rPr>
          <w:rFonts w:hint="eastAsia"/>
          <w:sz w:val="21"/>
          <w:szCs w:val="21"/>
        </w:rPr>
        <w:t>MST</w:t>
      </w:r>
      <w:r w:rsidRPr="00DC4A25">
        <w:rPr>
          <w:rFonts w:hint="eastAsia"/>
          <w:sz w:val="21"/>
          <w:szCs w:val="21"/>
        </w:rPr>
        <w:t>野モデルとして</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によるモデルがある</w:t>
      </w:r>
      <w:r w:rsidR="0067380B" w:rsidRPr="00DC4A25">
        <w:rPr>
          <w:rFonts w:hint="eastAsia"/>
          <w:sz w:val="21"/>
          <w:szCs w:val="21"/>
          <w:vertAlign w:val="superscript"/>
        </w:rPr>
        <w:t>１）</w:t>
      </w:r>
      <w:r w:rsidRPr="00DC4A25">
        <w:rPr>
          <w:rFonts w:hint="eastAsia"/>
          <w:sz w:val="21"/>
          <w:szCs w:val="21"/>
        </w:rPr>
        <w:t>。</w:t>
      </w:r>
      <w:r w:rsidR="00C14A5D" w:rsidRPr="00DC4A25">
        <w:rPr>
          <w:rFonts w:hint="eastAsia"/>
          <w:sz w:val="21"/>
          <w:szCs w:val="21"/>
        </w:rPr>
        <w:t>このモデルは実際に</w:t>
      </w:r>
      <w:r w:rsidR="00C14A5D" w:rsidRPr="00DC4A25">
        <w:rPr>
          <w:rFonts w:hint="eastAsia"/>
          <w:sz w:val="21"/>
          <w:szCs w:val="21"/>
        </w:rPr>
        <w:t>MT</w:t>
      </w:r>
      <w:r w:rsidR="00C14A5D" w:rsidRPr="00DC4A25">
        <w:rPr>
          <w:rFonts w:hint="eastAsia"/>
          <w:sz w:val="21"/>
          <w:szCs w:val="21"/>
        </w:rPr>
        <w:t>・</w:t>
      </w:r>
      <w:r w:rsidR="00C14A5D" w:rsidRPr="00DC4A25">
        <w:rPr>
          <w:rFonts w:hint="eastAsia"/>
          <w:sz w:val="21"/>
          <w:szCs w:val="21"/>
        </w:rPr>
        <w:t>MST</w:t>
      </w:r>
      <w:r w:rsidR="00C14A5D" w:rsidRPr="00DC4A25">
        <w:rPr>
          <w:rFonts w:hint="eastAsia"/>
          <w:sz w:val="21"/>
          <w:szCs w:val="21"/>
        </w:rPr>
        <w:t>野内の視覚神経細胞の性質を精度良く再現することが、シミュレーションの結果から示されており、</w:t>
      </w:r>
      <w:proofErr w:type="spellStart"/>
      <w:r w:rsidR="00C14A5D" w:rsidRPr="00DC4A25">
        <w:rPr>
          <w:rFonts w:hint="eastAsia"/>
          <w:sz w:val="21"/>
          <w:szCs w:val="21"/>
        </w:rPr>
        <w:t>Matlab</w:t>
      </w:r>
      <w:proofErr w:type="spellEnd"/>
      <w:r w:rsidR="00C14A5D" w:rsidRPr="00DC4A25">
        <w:rPr>
          <w:rFonts w:hint="eastAsia"/>
          <w:sz w:val="21"/>
          <w:szCs w:val="21"/>
        </w:rPr>
        <w:t>言語による数理モデルの実装が公開されている。</w:t>
      </w:r>
      <w:r w:rsidR="00541082" w:rsidRPr="00DC4A25">
        <w:rPr>
          <w:noProof/>
          <w:sz w:val="21"/>
          <w:szCs w:val="21"/>
        </w:rPr>
        <w:drawing>
          <wp:inline distT="0" distB="0" distL="0" distR="0" wp14:anchorId="532105C1" wp14:editId="6F033361">
            <wp:extent cx="4229100" cy="2491277"/>
            <wp:effectExtent l="0" t="0" r="0" b="4445"/>
            <wp:docPr id="18" name="図 17" descr="full-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7" descr="full-model.gif"/>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9765" cy="2491669"/>
                    </a:xfrm>
                    <a:prstGeom prst="rect">
                      <a:avLst/>
                    </a:prstGeom>
                  </pic:spPr>
                </pic:pic>
              </a:graphicData>
            </a:graphic>
          </wp:inline>
        </w:drawing>
      </w:r>
    </w:p>
    <w:p w14:paraId="66DB098A" w14:textId="5B271A76" w:rsidR="00541082" w:rsidRPr="00DC4A25" w:rsidRDefault="00541082" w:rsidP="00541082">
      <w:pPr>
        <w:pStyle w:val="a3"/>
        <w:keepNext/>
        <w:ind w:leftChars="0" w:left="709"/>
        <w:jc w:val="left"/>
        <w:rPr>
          <w:sz w:val="21"/>
          <w:szCs w:val="21"/>
        </w:rPr>
      </w:pPr>
    </w:p>
    <w:p w14:paraId="5B531873" w14:textId="21F70879" w:rsidR="00541082" w:rsidRPr="00DC4A25" w:rsidRDefault="00541082" w:rsidP="00541082">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1</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の数理モデル</w:t>
      </w:r>
    </w:p>
    <w:p w14:paraId="67F4C7A2" w14:textId="77777777" w:rsidR="00A60A40" w:rsidRPr="00DC4A25" w:rsidRDefault="00A60A40" w:rsidP="00A60A40">
      <w:pPr>
        <w:rPr>
          <w:sz w:val="21"/>
          <w:szCs w:val="21"/>
        </w:rPr>
      </w:pPr>
    </w:p>
    <w:p w14:paraId="349B88D7" w14:textId="3E958CE8" w:rsidR="00A60A40" w:rsidRPr="00DC4A25" w:rsidRDefault="00A60A40" w:rsidP="00A60A40">
      <w:pPr>
        <w:rPr>
          <w:sz w:val="21"/>
          <w:szCs w:val="21"/>
        </w:rPr>
      </w:pPr>
      <w:r w:rsidRPr="00DC4A25">
        <w:rPr>
          <w:rFonts w:hint="eastAsia"/>
          <w:noProof/>
          <w:sz w:val="21"/>
          <w:szCs w:val="21"/>
        </w:rPr>
        <mc:AlternateContent>
          <mc:Choice Requires="wpg">
            <w:drawing>
              <wp:anchor distT="0" distB="0" distL="114300" distR="114300" simplePos="0" relativeHeight="251652096" behindDoc="0" locked="0" layoutInCell="1" allowOverlap="1" wp14:anchorId="015C0784" wp14:editId="443475F1">
                <wp:simplePos x="0" y="0"/>
                <wp:positionH relativeFrom="column">
                  <wp:posOffset>571500</wp:posOffset>
                </wp:positionH>
                <wp:positionV relativeFrom="paragraph">
                  <wp:posOffset>127000</wp:posOffset>
                </wp:positionV>
                <wp:extent cx="4000500" cy="508000"/>
                <wp:effectExtent l="50800" t="25400" r="88900" b="101600"/>
                <wp:wrapThrough wrapText="bothSides">
                  <wp:wrapPolygon edited="0">
                    <wp:start x="-274" y="-1080"/>
                    <wp:lineTo x="-274" y="24840"/>
                    <wp:lineTo x="21943" y="24840"/>
                    <wp:lineTo x="21943" y="-1080"/>
                    <wp:lineTo x="-274" y="-1080"/>
                  </wp:wrapPolygon>
                </wp:wrapThrough>
                <wp:docPr id="15" name="図形グループ 15"/>
                <wp:cNvGraphicFramePr/>
                <a:graphic xmlns:a="http://schemas.openxmlformats.org/drawingml/2006/main">
                  <a:graphicData uri="http://schemas.microsoft.com/office/word/2010/wordprocessingGroup">
                    <wpg:wgp>
                      <wpg:cNvGrpSpPr/>
                      <wpg:grpSpPr>
                        <a:xfrm>
                          <a:off x="0" y="0"/>
                          <a:ext cx="4000500" cy="508000"/>
                          <a:chOff x="0" y="0"/>
                          <a:chExt cx="4000500" cy="508000"/>
                        </a:xfrm>
                      </wpg:grpSpPr>
                      <wps:wsp>
                        <wps:cNvPr id="1" name="正方形/長方形 1"/>
                        <wps:cNvSpPr/>
                        <wps:spPr>
                          <a:xfrm>
                            <a:off x="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4204F34" w14:textId="25730F01" w:rsidR="00AB48B0" w:rsidRDefault="00AB48B0" w:rsidP="00A60A40">
                              <w:pPr>
                                <w:jc w:val="center"/>
                              </w:pPr>
                              <w:r>
                                <w:rPr>
                                  <w:rFonts w:hint="eastAsia"/>
                                </w:rPr>
                                <w:t>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正方形/長方形 2"/>
                        <wps:cNvSpPr/>
                        <wps:spPr>
                          <a:xfrm>
                            <a:off x="1143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9230F7" w14:textId="251A36C0" w:rsidR="00AB48B0" w:rsidRDefault="00AB48B0" w:rsidP="00A60A40">
                              <w:pPr>
                                <w:jc w:val="center"/>
                              </w:pPr>
                              <w:r>
                                <w:rPr>
                                  <w:rFonts w:hint="eastAsia"/>
                                </w:rPr>
                                <w:t>V1</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22860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2114AD" w14:textId="11207D5B" w:rsidR="00AB48B0" w:rsidRDefault="00AB48B0" w:rsidP="00A60A40">
                              <w:pPr>
                                <w:jc w:val="center"/>
                              </w:pPr>
                              <w:r>
                                <w:rPr>
                                  <w:rFonts w:hint="eastAsia"/>
                                </w:rPr>
                                <w:t>MT</w:t>
                              </w:r>
                              <w:r>
                                <w:rPr>
                                  <w:rFonts w:hint="eastAsia"/>
                                </w:rPr>
                                <w:t>野</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3314700" y="0"/>
                            <a:ext cx="685800" cy="508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1F65B9" w14:textId="3C5E6D48" w:rsidR="00AB48B0" w:rsidRDefault="00AB48B0" w:rsidP="00A60A40">
                              <w:pPr>
                                <w:jc w:val="center"/>
                              </w:pPr>
                              <w:r>
                                <w:rPr>
                                  <w:rFonts w:hint="eastAsia"/>
                                </w:rPr>
                                <w:t>出力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直線矢印コネクタ 11"/>
                        <wps:cNvCnPr/>
                        <wps:spPr>
                          <a:xfrm>
                            <a:off x="685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2" name="直線矢印コネクタ 12"/>
                        <wps:cNvCnPr/>
                        <wps:spPr>
                          <a:xfrm>
                            <a:off x="1828800" y="254000"/>
                            <a:ext cx="4572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3" name="直線矢印コネクタ 13"/>
                        <wps:cNvCnPr/>
                        <wps:spPr>
                          <a:xfrm>
                            <a:off x="2971800" y="25400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mv="urn:schemas-microsoft-com:mac:vml" xmlns:mo="http://schemas.microsoft.com/office/mac/office/2008/main">
            <w:pict>
              <v:group id="図形グループ 15" o:spid="_x0000_s1026" style="position:absolute;left:0;text-align:left;margin-left:45pt;margin-top:10pt;width:315pt;height:40pt;z-index:251652096" coordsize="4000500,508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">
                <v:rect id="正方形/長方形 1" o:spid="_x0000_s1027" style="position:absolute;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oIdZwAAA&#10;ANoAAAAPAAAAZHJzL2Rvd25yZXYueG1sRE/basJAEH0X+g/LFPqmG6UVia4iAUvzIOLlA4bsmE2b&#10;nQ3ZbZL+vRso+DQcznU2u8HWoqPWV44VzGcJCOLC6YpLBbfrYboC4QOyxtoxKfgjD7vty2SDqXY9&#10;n6m7hFLEEPYpKjAhNKmUvjBk0c9cQxy5u2sthgjbUuoW+xhua7lIkqW0WHFsMNhQZqj4ufxaBfb7&#10;s+OVv9/eTx/hNOT1OcuPRqm312G/BhFoCE/xv/tLx/kwvjJeuX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SoIdZwAAAANoAAAAPAAAAAAAAAAAAAAAAAJcCAABkcnMvZG93bnJl&#10;di54bWxQSwUGAAAAAAQABAD1AAAAhAMAAAAA&#10;" fillcolor="#4f81bd [3204]" strokecolor="#4579b8 [3044]">
                  <v:fill color2="#a7bfde [1620]" rotate="t" type="gradient">
                    <o:fill v:ext="view" type="gradientUnscaled"/>
                  </v:fill>
                  <v:shadow on="t" opacity="22937f" mv:blur="40000f" origin=",.5" offset="0,23000emu"/>
                  <v:textbox>
                    <w:txbxContent>
                      <w:p w14:paraId="24204F34" w14:textId="25730F01" w:rsidR="00AB48B0" w:rsidRDefault="00AB48B0" w:rsidP="00A60A40">
                        <w:pPr>
                          <w:jc w:val="center"/>
                        </w:pPr>
                        <w:r>
                          <w:rPr>
                            <w:rFonts w:hint="eastAsia"/>
                          </w:rPr>
                          <w:t>入力</w:t>
                        </w:r>
                      </w:p>
                    </w:txbxContent>
                  </v:textbox>
                </v:rect>
                <v:rect id="正方形/長方形 2" o:spid="_x0000_s1028" style="position:absolute;left:1143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chkuwgAA&#10;ANoAAAAPAAAAZHJzL2Rvd25yZXYueG1sRI/RasJAFETfhf7Dcgt9042hikRXkYClPkiI+gGX7DWb&#10;Nns3ZNeY/n23UPBxmJkzzGY32lYM1PvGsYL5LAFBXDndcK3gejlMVyB8QNbYOiYFP+Rht32ZbDDT&#10;7sElDedQiwhhn6ECE0KXSekrQxb9zHXE0bu53mKIsq+l7vER4baVaZIspcWG44LBjnJD1ff5bhXY&#10;r4+BV/52fS8WoRiPbZkfT0apt9dxvwYRaAzP8H/7UytI4e9KvAFy+ws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JyGS7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669230F7" w14:textId="251A36C0" w:rsidR="00AB48B0" w:rsidRDefault="00AB48B0" w:rsidP="00A60A40">
                        <w:pPr>
                          <w:jc w:val="center"/>
                        </w:pPr>
                        <w:r>
                          <w:rPr>
                            <w:rFonts w:hint="eastAsia"/>
                          </w:rPr>
                          <w:t>V1</w:t>
                        </w:r>
                        <w:r>
                          <w:rPr>
                            <w:rFonts w:hint="eastAsia"/>
                          </w:rPr>
                          <w:t>野</w:t>
                        </w:r>
                      </w:p>
                    </w:txbxContent>
                  </v:textbox>
                </v:rect>
                <v:rect id="正方形/長方形 3" o:spid="_x0000_s1029" style="position:absolute;left:22860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Pry1wgAA&#10;ANoAAAAPAAAAZHJzL2Rvd25yZXYueG1sRI/disIwFITvBd8hHGHvNF3/kK5RRFDWC5GqD3Bojk13&#10;m5PSxNp9+40geDnMzDfMct3ZSrTU+NKxgs9RAoI4d7rkQsH1shsuQPiArLFyTAr+yMN61e8tMdXu&#10;wRm151CICGGfogITQp1K6XNDFv3I1cTRu7nGYoiyKaRu8BHhtpLjJJlLiyXHBYM1bQ3lv+e7VWB/&#10;9i0v/O06Pc3CqTtU2fZwNEp9DLrNF4hAXXiHX+1vrWAC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0+vLXCAAAA2gAAAA8AAAAAAAAAAAAAAAAAlwIAAGRycy9kb3du&#10;cmV2LnhtbFBLBQYAAAAABAAEAPUAAACGAwAAAAA=&#10;" fillcolor="#4f81bd [3204]" strokecolor="#4579b8 [3044]">
                  <v:fill color2="#a7bfde [1620]" rotate="t" type="gradient">
                    <o:fill v:ext="view" type="gradientUnscaled"/>
                  </v:fill>
                  <v:shadow on="t" opacity="22937f" mv:blur="40000f" origin=",.5" offset="0,23000emu"/>
                  <v:textbox>
                    <w:txbxContent>
                      <w:p w14:paraId="782114AD" w14:textId="11207D5B" w:rsidR="00AB48B0" w:rsidRDefault="00AB48B0" w:rsidP="00A60A40">
                        <w:pPr>
                          <w:jc w:val="center"/>
                        </w:pPr>
                        <w:r>
                          <w:rPr>
                            <w:rFonts w:hint="eastAsia"/>
                          </w:rPr>
                          <w:t>MT</w:t>
                        </w:r>
                        <w:r>
                          <w:rPr>
                            <w:rFonts w:hint="eastAsia"/>
                          </w:rPr>
                          <w:t>野</w:t>
                        </w:r>
                      </w:p>
                    </w:txbxContent>
                  </v:textbox>
                </v:rect>
                <v:rect id="正方形/長方形 8" o:spid="_x0000_s1030" style="position:absolute;left:3314700;width:685800;height:508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mi7EvwAA&#10;ANoAAAAPAAAAZHJzL2Rvd25yZXYueG1sRE/dasIwFL4XfIdwhN3ZdLJJqUYZgmNejNLqAxyaY1Nt&#10;TkqT1e7tl4uBlx/f/3Y/2U6MNPjWsYLXJAVBXDvdcqPgcj4uMxA+IGvsHJOCX/Kw381nW8y1e3BJ&#10;YxUaEUPY56jAhNDnUvrakEWfuJ44clc3WAwRDo3UAz5iuO3kKk3X0mLLscFgTwdD9b36sQrs7XPk&#10;zF8vb8V7KKZTVx5O30apl8X0sQERaApP8b/7SyuIW+OVeAPk7g8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EOaLsS/AAAA2gAAAA8AAAAAAAAAAAAAAAAAlwIAAGRycy9kb3ducmV2&#10;LnhtbFBLBQYAAAAABAAEAPUAAACDAwAAAAA=&#10;" fillcolor="#4f81bd [3204]" strokecolor="#4579b8 [3044]">
                  <v:fill color2="#a7bfde [1620]" rotate="t" type="gradient">
                    <o:fill v:ext="view" type="gradientUnscaled"/>
                  </v:fill>
                  <v:shadow on="t" opacity="22937f" mv:blur="40000f" origin=",.5" offset="0,23000emu"/>
                  <v:textbox>
                    <w:txbxContent>
                      <w:p w14:paraId="511F65B9" w14:textId="3C5E6D48" w:rsidR="00AB48B0" w:rsidRDefault="00AB48B0" w:rsidP="00A60A40">
                        <w:pPr>
                          <w:jc w:val="center"/>
                        </w:pPr>
                        <w:r>
                          <w:rPr>
                            <w:rFonts w:hint="eastAsia"/>
                          </w:rPr>
                          <w:t>出力</w:t>
                        </w:r>
                      </w:p>
                    </w:txbxContent>
                  </v:textbox>
                </v:rect>
                <v:shapetype id="_x0000_t32" coordsize="21600,21600" o:spt="32" o:oned="t" path="m0,0l21600,21600e" filled="f">
                  <v:path arrowok="t" fillok="f" o:connecttype="none"/>
                  <o:lock v:ext="edit" shapetype="t"/>
                </v:shapetype>
                <v:shape id="直線矢印コネクタ 11" o:spid="_x0000_s1031" type="#_x0000_t32" style="position:absolute;left:685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dNPQsIAAADbAAAADwAAAGRycy9kb3ducmV2LnhtbERPTWsCMRC9F/wPYQRvmtVDka1RWkUr&#10;VpTaHnocNuPu0s0kJHFd/30jCL3N433ObNGZRrTkQ21ZwXiUgSAurK65VPD9tR5OQYSIrLGxTApu&#10;FGAx7z3NMNf2yp/UnmIpUgiHHBVUMbpcylBUZDCMrCNO3Nl6gzFBX0rt8ZrCTSMnWfYsDdacGip0&#10;tKyo+D1djILd/n0Z28zf3OpAx6n7eDv/bDqlBv3u9QVEpC7+ix/urU7zx3D/JR0g53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dNPQsIAAADbAAAADwAAAAAAAAAAAAAA&#10;AAChAgAAZHJzL2Rvd25yZXYueG1sUEsFBgAAAAAEAAQA+QAAAJADAAAAAA==&#10;" strokecolor="#4f81bd [3204]" strokeweight="2pt">
                  <v:stroke endarrow="open"/>
                  <v:shadow on="t" opacity="24903f" mv:blur="40000f" origin=",.5" offset="0,20000emu"/>
                </v:shape>
                <v:shape id="直線矢印コネクタ 12" o:spid="_x0000_s1032" type="#_x0000_t32" style="position:absolute;left:1828800;top:254000;width:4572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QHRNcIAAADbAAAADwAAAGRycy9kb3ducmV2LnhtbERPS2sCMRC+F/wPYQRvNauHIqtRfNBW&#10;bGnxcfA4bMbdxc0kJHFd/31TKPQ2H99zZovONKIlH2rLCkbDDARxYXXNpYLT8fV5AiJEZI2NZVLw&#10;oACLee9phrm2d95Te4ilSCEcclRQxehyKUNRkcEwtI44cRfrDcYEfSm1x3sKN40cZ9mLNFhzaqjQ&#10;0bqi4nq4GQW7z/d1bDP/cJsv+p64j9Xl/NYpNeh3yymISF38F/+5tzrNH8PvL+kAOf8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QHRNcIAAADbAAAADwAAAAAAAAAAAAAA&#10;AAChAgAAZHJzL2Rvd25yZXYueG1sUEsFBgAAAAAEAAQA+QAAAJADAAAAAA==&#10;" strokecolor="#4f81bd [3204]" strokeweight="2pt">
                  <v:stroke endarrow="open"/>
                  <v:shadow on="t" opacity="24903f" mv:blur="40000f" origin=",.5" offset="0,20000emu"/>
                </v:shape>
                <v:shape id="直線矢印コネクタ 13" o:spid="_x0000_s1033" type="#_x0000_t32" style="position:absolute;left:2971800;top:254000;width:3429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k10rsIAAADbAAAADwAAAGRycy9kb3ducmV2LnhtbERPS2sCMRC+F/wPYQRvNWuF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k10rsIAAADbAAAADwAAAAAAAAAAAAAA&#10;AAChAgAAZHJzL2Rvd25yZXYueG1sUEsFBgAAAAAEAAQA+QAAAJADAAAAAA==&#10;" strokecolor="#4f81bd [3204]" strokeweight="2pt">
                  <v:stroke endarrow="open"/>
                  <v:shadow on="t" opacity="24903f" mv:blur="40000f" origin=",.5" offset="0,20000emu"/>
                </v:shape>
                <w10:wrap type="through"/>
              </v:group>
            </w:pict>
          </mc:Fallback>
        </mc:AlternateContent>
      </w:r>
    </w:p>
    <w:p w14:paraId="1DDDCCB8" w14:textId="1EE6A618" w:rsidR="00541082" w:rsidRPr="00DC4A25" w:rsidRDefault="00541082" w:rsidP="000E06C5">
      <w:pPr>
        <w:pStyle w:val="a3"/>
        <w:ind w:leftChars="0" w:left="709"/>
        <w:jc w:val="left"/>
        <w:rPr>
          <w:sz w:val="21"/>
          <w:szCs w:val="21"/>
        </w:rPr>
      </w:pPr>
    </w:p>
    <w:p w14:paraId="010CFEFD" w14:textId="29ED4A23" w:rsidR="00A60A40" w:rsidRPr="00DC4A25" w:rsidRDefault="00A60A40" w:rsidP="00A60A40">
      <w:pPr>
        <w:pStyle w:val="a3"/>
        <w:ind w:leftChars="0" w:left="709"/>
        <w:jc w:val="left"/>
        <w:rPr>
          <w:sz w:val="21"/>
          <w:szCs w:val="21"/>
        </w:rPr>
      </w:pPr>
      <w:r w:rsidRPr="00DC4A25">
        <w:rPr>
          <w:noProof/>
          <w:sz w:val="21"/>
          <w:szCs w:val="21"/>
        </w:rPr>
        <w:lastRenderedPageBreak/>
        <mc:AlternateContent>
          <mc:Choice Requires="wps">
            <w:drawing>
              <wp:anchor distT="0" distB="0" distL="114300" distR="114300" simplePos="0" relativeHeight="251654144" behindDoc="0" locked="0" layoutInCell="1" allowOverlap="1" wp14:anchorId="488E095B" wp14:editId="3CA59ECB">
                <wp:simplePos x="0" y="0"/>
                <wp:positionH relativeFrom="column">
                  <wp:posOffset>228600</wp:posOffset>
                </wp:positionH>
                <wp:positionV relativeFrom="paragraph">
                  <wp:posOffset>127000</wp:posOffset>
                </wp:positionV>
                <wp:extent cx="5257800" cy="254000"/>
                <wp:effectExtent l="0" t="0" r="0" b="0"/>
                <wp:wrapThrough wrapText="bothSides">
                  <wp:wrapPolygon edited="0">
                    <wp:start x="0" y="0"/>
                    <wp:lineTo x="0" y="19440"/>
                    <wp:lineTo x="21496" y="19440"/>
                    <wp:lineTo x="21496" y="0"/>
                    <wp:lineTo x="0" y="0"/>
                  </wp:wrapPolygon>
                </wp:wrapThrough>
                <wp:docPr id="17" name="テキスト 17"/>
                <wp:cNvGraphicFramePr/>
                <a:graphic xmlns:a="http://schemas.openxmlformats.org/drawingml/2006/main">
                  <a:graphicData uri="http://schemas.microsoft.com/office/word/2010/wordprocessingShape">
                    <wps:wsp>
                      <wps:cNvSpPr txBox="1"/>
                      <wps:spPr>
                        <a:xfrm>
                          <a:off x="0" y="0"/>
                          <a:ext cx="5257800" cy="25400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テキスト 17" o:spid="_x0000_s1034" type="#_x0000_t202" style="position:absolute;left:0;text-align:left;margin-left:18pt;margin-top:10pt;width:414pt;height:20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" stroked="f">
                <v:textbox style="mso-fit-shape-to-text:t" inset="0,0,0,0">
                  <w:txbxContent>
                    <w:p w14:paraId="772E9140" w14:textId="0A82E8AC" w:rsidR="00AB48B0" w:rsidRPr="00DC4A25" w:rsidRDefault="00AB48B0" w:rsidP="00A60A40">
                      <w:pPr>
                        <w:pStyle w:val="ae"/>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2</w:t>
                      </w:r>
                      <w:r w:rsidRPr="00DC4A25">
                        <w:rPr>
                          <w:b w:val="0"/>
                        </w:rPr>
                        <w:fldChar w:fldCharType="end"/>
                      </w:r>
                      <w:r w:rsidRPr="00DC4A25">
                        <w:rPr>
                          <w:b w:val="0"/>
                        </w:rPr>
                        <w:t xml:space="preserve"> </w:t>
                      </w:r>
                      <w:proofErr w:type="spellStart"/>
                      <w:r w:rsidRPr="00DC4A25">
                        <w:rPr>
                          <w:b w:val="0"/>
                        </w:rPr>
                        <w:t>Simoncelli</w:t>
                      </w:r>
                      <w:proofErr w:type="spellEnd"/>
                      <w:r w:rsidRPr="00DC4A25">
                        <w:rPr>
                          <w:b w:val="0"/>
                        </w:rPr>
                        <w:t xml:space="preserve"> &amp; </w:t>
                      </w:r>
                      <w:proofErr w:type="spellStart"/>
                      <w:r w:rsidRPr="00DC4A25">
                        <w:rPr>
                          <w:b w:val="0"/>
                        </w:rPr>
                        <w:t>Heeger</w:t>
                      </w:r>
                      <w:proofErr w:type="spellEnd"/>
                      <w:r w:rsidRPr="00DC4A25">
                        <w:rPr>
                          <w:rFonts w:hint="eastAsia"/>
                          <w:b w:val="0"/>
                        </w:rPr>
                        <w:t>数理モデルの</w:t>
                      </w:r>
                      <w:proofErr w:type="spellStart"/>
                      <w:r w:rsidRPr="00DC4A25">
                        <w:rPr>
                          <w:b w:val="0"/>
                        </w:rPr>
                        <w:t>Matlab</w:t>
                      </w:r>
                      <w:proofErr w:type="spellEnd"/>
                      <w:r w:rsidRPr="00DC4A25">
                        <w:rPr>
                          <w:rFonts w:hint="eastAsia"/>
                          <w:b w:val="0"/>
                        </w:rPr>
                        <w:t>コードの処理を解析した結果</w:t>
                      </w:r>
                    </w:p>
                  </w:txbxContent>
                </v:textbox>
                <w10:wrap type="through"/>
              </v:shape>
            </w:pict>
          </mc:Fallback>
        </mc:AlternateContent>
      </w:r>
    </w:p>
    <w:p w14:paraId="6E2E9A9E" w14:textId="721CF0E9" w:rsidR="003A14AA" w:rsidRPr="00DC4A25" w:rsidRDefault="00B81A81" w:rsidP="000E06C5">
      <w:pPr>
        <w:pStyle w:val="a3"/>
        <w:ind w:leftChars="0" w:left="709"/>
        <w:jc w:val="left"/>
        <w:rPr>
          <w:sz w:val="21"/>
          <w:szCs w:val="21"/>
        </w:rPr>
      </w:pPr>
      <w:r w:rsidRPr="00DC4A25">
        <w:rPr>
          <w:rFonts w:hint="eastAsia"/>
          <w:sz w:val="21"/>
          <w:szCs w:val="21"/>
        </w:rPr>
        <w:t>しかしながら</w:t>
      </w:r>
      <w:r w:rsidRPr="00DC4A25">
        <w:rPr>
          <w:rFonts w:hint="eastAsia"/>
          <w:sz w:val="21"/>
          <w:szCs w:val="21"/>
        </w:rPr>
        <w:t>Nishimoto</w:t>
      </w:r>
      <w:r w:rsidRPr="00DC4A25">
        <w:rPr>
          <w:rFonts w:hint="eastAsia"/>
          <w:sz w:val="21"/>
          <w:szCs w:val="21"/>
        </w:rPr>
        <w:t>らによる神経生理学的実験によれば、</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のモデルは十分ではなく、モデルの一部を書き換えるべきだとの結論が得られている</w:t>
      </w:r>
      <w:r w:rsidR="000E06C5" w:rsidRPr="00DC4A25">
        <w:rPr>
          <w:sz w:val="21"/>
          <w:szCs w:val="21"/>
          <w:vertAlign w:val="superscript"/>
        </w:rPr>
        <w:t>2)</w:t>
      </w:r>
      <w:r w:rsidRPr="00DC4A25">
        <w:rPr>
          <w:rFonts w:hint="eastAsia"/>
          <w:sz w:val="21"/>
          <w:szCs w:val="21"/>
        </w:rPr>
        <w:t>。</w:t>
      </w:r>
      <w:r w:rsidRPr="00DC4A25">
        <w:rPr>
          <w:rFonts w:hint="eastAsia"/>
          <w:sz w:val="21"/>
          <w:szCs w:val="21"/>
        </w:rPr>
        <w:t>Nishimoto</w:t>
      </w:r>
      <w:r w:rsidRPr="00DC4A25">
        <w:rPr>
          <w:rFonts w:hint="eastAsia"/>
          <w:sz w:val="21"/>
          <w:szCs w:val="21"/>
        </w:rPr>
        <w:t>らの実験結果を反映させた新しい数理モデルならびに実装を得るためには先程の</w:t>
      </w:r>
      <w:proofErr w:type="spellStart"/>
      <w:r w:rsidRPr="00DC4A25">
        <w:rPr>
          <w:sz w:val="21"/>
          <w:szCs w:val="21"/>
        </w:rPr>
        <w:t>Simonclli</w:t>
      </w:r>
      <w:proofErr w:type="spellEnd"/>
      <w:r w:rsidRPr="00DC4A25">
        <w:rPr>
          <w:sz w:val="21"/>
          <w:szCs w:val="21"/>
        </w:rPr>
        <w:t xml:space="preserve"> &amp; </w:t>
      </w:r>
      <w:proofErr w:type="spellStart"/>
      <w:r w:rsidRPr="00DC4A25">
        <w:rPr>
          <w:sz w:val="21"/>
          <w:szCs w:val="21"/>
        </w:rPr>
        <w:t>Heeger</w:t>
      </w:r>
      <w:proofErr w:type="spellEnd"/>
      <w:r w:rsidR="003A14AA" w:rsidRPr="00DC4A25">
        <w:rPr>
          <w:rFonts w:hint="eastAsia"/>
          <w:sz w:val="21"/>
          <w:szCs w:val="21"/>
        </w:rPr>
        <w:t>モデルで公開されている</w:t>
      </w:r>
      <w:proofErr w:type="spellStart"/>
      <w:r w:rsidR="003A14AA" w:rsidRPr="00DC4A25">
        <w:rPr>
          <w:rFonts w:hint="eastAsia"/>
          <w:sz w:val="21"/>
          <w:szCs w:val="21"/>
        </w:rPr>
        <w:t>Matlab</w:t>
      </w:r>
      <w:proofErr w:type="spellEnd"/>
      <w:r w:rsidR="003A14AA" w:rsidRPr="00DC4A25">
        <w:rPr>
          <w:rFonts w:hint="eastAsia"/>
          <w:sz w:val="21"/>
          <w:szCs w:val="21"/>
        </w:rPr>
        <w:t>ソースコードに改良を加える必要がある。その際の一部改変による改良を、実際のプログラミング言語の変更によって実現するためには、次のような手順が必要となる。</w:t>
      </w:r>
    </w:p>
    <w:p w14:paraId="0CEE9617"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論文ベースでの</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数理モデルの理解</w:t>
      </w:r>
    </w:p>
    <w:p w14:paraId="3800A495"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数理モデルを実装したプログラム言語の解読、すなわち論文内容と</w:t>
      </w:r>
      <w:proofErr w:type="spellStart"/>
      <w:r w:rsidRPr="00DC4A25">
        <w:rPr>
          <w:rFonts w:hint="eastAsia"/>
          <w:sz w:val="21"/>
          <w:szCs w:val="21"/>
        </w:rPr>
        <w:t>Matlab</w:t>
      </w:r>
      <w:proofErr w:type="spellEnd"/>
      <w:r w:rsidRPr="00DC4A25">
        <w:rPr>
          <w:rFonts w:hint="eastAsia"/>
          <w:sz w:val="21"/>
          <w:szCs w:val="21"/>
        </w:rPr>
        <w:t>ソースコードとの対応関係の解読</w:t>
      </w:r>
    </w:p>
    <w:p w14:paraId="0BB6B2C3" w14:textId="77777777" w:rsidR="003A14AA" w:rsidRPr="00DC4A25" w:rsidRDefault="003A14AA" w:rsidP="003A14AA">
      <w:pPr>
        <w:pStyle w:val="a3"/>
        <w:numPr>
          <w:ilvl w:val="2"/>
          <w:numId w:val="1"/>
        </w:numPr>
        <w:ind w:leftChars="0"/>
        <w:jc w:val="left"/>
        <w:rPr>
          <w:sz w:val="21"/>
          <w:szCs w:val="21"/>
        </w:rPr>
      </w:pPr>
      <w:r w:rsidRPr="00DC4A25">
        <w:rPr>
          <w:rFonts w:hint="eastAsia"/>
          <w:sz w:val="21"/>
          <w:szCs w:val="21"/>
        </w:rPr>
        <w:t>改変すべき関数の同定</w:t>
      </w:r>
    </w:p>
    <w:p w14:paraId="7AF49304" w14:textId="77777777" w:rsidR="003A14AA" w:rsidRPr="00DC4A25" w:rsidRDefault="003A14AA" w:rsidP="003A14AA">
      <w:pPr>
        <w:pStyle w:val="a3"/>
        <w:numPr>
          <w:ilvl w:val="2"/>
          <w:numId w:val="1"/>
        </w:numPr>
        <w:ind w:leftChars="0"/>
        <w:jc w:val="left"/>
        <w:rPr>
          <w:sz w:val="21"/>
          <w:szCs w:val="21"/>
        </w:rPr>
      </w:pPr>
      <w:r w:rsidRPr="00DC4A25">
        <w:rPr>
          <w:sz w:val="21"/>
          <w:szCs w:val="21"/>
        </w:rPr>
        <w:t>Nishimoto</w:t>
      </w:r>
      <w:r w:rsidRPr="00DC4A25">
        <w:rPr>
          <w:rFonts w:hint="eastAsia"/>
          <w:sz w:val="21"/>
          <w:szCs w:val="21"/>
        </w:rPr>
        <w:t>の知見を反映した新しい関数への置き換え</w:t>
      </w:r>
    </w:p>
    <w:p w14:paraId="746E02B7" w14:textId="2DE7C161" w:rsidR="00A60A40" w:rsidRPr="00DC4A25" w:rsidRDefault="003A14AA" w:rsidP="0075009E">
      <w:pPr>
        <w:pStyle w:val="a3"/>
        <w:ind w:leftChars="0" w:left="709"/>
        <w:jc w:val="left"/>
        <w:rPr>
          <w:sz w:val="21"/>
          <w:szCs w:val="21"/>
        </w:rPr>
      </w:pPr>
      <w:r w:rsidRPr="00DC4A25">
        <w:rPr>
          <w:rFonts w:hint="eastAsia"/>
          <w:sz w:val="21"/>
          <w:szCs w:val="21"/>
        </w:rPr>
        <w:t>ここで問題になるのは</w:t>
      </w:r>
      <w:r w:rsidRPr="00DC4A25">
        <w:rPr>
          <w:sz w:val="21"/>
          <w:szCs w:val="21"/>
        </w:rPr>
        <w:t>ii</w:t>
      </w:r>
      <w:r w:rsidR="000F3C3B">
        <w:rPr>
          <w:rFonts w:hint="eastAsia"/>
          <w:sz w:val="21"/>
          <w:szCs w:val="21"/>
        </w:rPr>
        <w:t>と</w:t>
      </w:r>
      <w:r w:rsidR="000F3C3B">
        <w:rPr>
          <w:rFonts w:hint="eastAsia"/>
          <w:sz w:val="21"/>
          <w:szCs w:val="21"/>
        </w:rPr>
        <w:t>iii</w:t>
      </w:r>
      <w:r w:rsidR="000F3C3B">
        <w:rPr>
          <w:rFonts w:hint="eastAsia"/>
          <w:sz w:val="21"/>
          <w:szCs w:val="21"/>
        </w:rPr>
        <w:t>である。</w:t>
      </w:r>
      <w:r w:rsidR="000F3C3B">
        <w:rPr>
          <w:rFonts w:hint="eastAsia"/>
          <w:sz w:val="21"/>
          <w:szCs w:val="21"/>
        </w:rPr>
        <w:t>ii</w:t>
      </w:r>
      <w:r w:rsidR="000F3C3B">
        <w:rPr>
          <w:rFonts w:hint="eastAsia"/>
          <w:sz w:val="21"/>
          <w:szCs w:val="21"/>
        </w:rPr>
        <w:t>について、</w:t>
      </w:r>
      <w:r w:rsidRPr="00DC4A25">
        <w:rPr>
          <w:rFonts w:hint="eastAsia"/>
          <w:sz w:val="21"/>
          <w:szCs w:val="21"/>
        </w:rPr>
        <w:t>図として表現されている処理の流れとプログラムソースコードとの対応関係の調査は、プログラム中に記述されているコメントや関数名・変数名から類推するなどしか方法がないという大きな問題があり、その時間的コスト</w:t>
      </w:r>
      <w:r w:rsidR="00CC3605" w:rsidRPr="00DC4A25">
        <w:rPr>
          <w:rFonts w:hint="eastAsia"/>
          <w:sz w:val="21"/>
          <w:szCs w:val="21"/>
        </w:rPr>
        <w:t>は大きく研究活動において決して無視することはできない問題である。</w:t>
      </w:r>
      <w:r w:rsidR="000F3C3B">
        <w:rPr>
          <w:rFonts w:hint="eastAsia"/>
          <w:sz w:val="21"/>
          <w:szCs w:val="21"/>
        </w:rPr>
        <w:t>iii</w:t>
      </w:r>
      <w:r w:rsidR="000F3C3B">
        <w:rPr>
          <w:rFonts w:hint="eastAsia"/>
          <w:sz w:val="21"/>
          <w:szCs w:val="21"/>
        </w:rPr>
        <w:t>について、改変すべき関数は多数存在し、同定するためにはそれぞれの関数について比較検討する必要があり、比較検討のためには評価基準が必要である。</w:t>
      </w:r>
      <w:r w:rsidR="00CC3605" w:rsidRPr="00DC4A25">
        <w:rPr>
          <w:rFonts w:hint="eastAsia"/>
          <w:sz w:val="21"/>
          <w:szCs w:val="21"/>
        </w:rPr>
        <w:t>同様の問題は例えば視覚機能の一つである視覚的注意に関する数理モデル</w:t>
      </w:r>
      <w:r w:rsidR="00CC3605" w:rsidRPr="00DC4A25">
        <w:rPr>
          <w:rFonts w:hint="eastAsia"/>
          <w:sz w:val="21"/>
          <w:szCs w:val="21"/>
        </w:rPr>
        <w:t>Sali</w:t>
      </w:r>
      <w:r w:rsidR="00CC3605" w:rsidRPr="00DC4A25">
        <w:rPr>
          <w:sz w:val="21"/>
          <w:szCs w:val="21"/>
        </w:rPr>
        <w:t>ency model</w:t>
      </w:r>
      <w:r w:rsidR="00CC3605" w:rsidRPr="00DC4A25">
        <w:rPr>
          <w:rFonts w:hint="eastAsia"/>
          <w:sz w:val="21"/>
          <w:szCs w:val="21"/>
        </w:rPr>
        <w:t>の研究においても生じている</w:t>
      </w:r>
      <w:r w:rsidR="00E57FDA" w:rsidRPr="00DC4A25">
        <w:rPr>
          <w:sz w:val="21"/>
          <w:szCs w:val="21"/>
          <w:vertAlign w:val="superscript"/>
        </w:rPr>
        <w:t>3) 4) 5)</w:t>
      </w:r>
      <w:r w:rsidR="00CC3605" w:rsidRPr="00DC4A25">
        <w:rPr>
          <w:rFonts w:hint="eastAsia"/>
          <w:sz w:val="21"/>
          <w:szCs w:val="21"/>
        </w:rPr>
        <w:t>。</w:t>
      </w:r>
    </w:p>
    <w:p w14:paraId="0CDFD40D" w14:textId="1F4B400E" w:rsidR="0075009E" w:rsidRPr="00DC4A25" w:rsidRDefault="00CC3605" w:rsidP="00DC4A25">
      <w:pPr>
        <w:pStyle w:val="a3"/>
        <w:ind w:leftChars="0" w:left="709"/>
        <w:jc w:val="left"/>
        <w:rPr>
          <w:sz w:val="21"/>
          <w:szCs w:val="21"/>
        </w:rPr>
      </w:pPr>
      <w:r w:rsidRPr="00DC4A25">
        <w:rPr>
          <w:rFonts w:hint="eastAsia"/>
          <w:sz w:val="21"/>
          <w:szCs w:val="21"/>
        </w:rPr>
        <w:t>いずれにせよ、視覚は複数の領野と複数種の細胞から構成されており、それに対応する複数の領野</w:t>
      </w:r>
      <w:r w:rsidR="00B221B9" w:rsidRPr="00DC4A25">
        <w:rPr>
          <w:rFonts w:hint="eastAsia"/>
          <w:sz w:val="21"/>
          <w:szCs w:val="21"/>
        </w:rPr>
        <w:t>や細胞モデルは、新しい知見が得られるたびに改変する必要がある</w:t>
      </w:r>
      <w:r w:rsidRPr="00DC4A25">
        <w:rPr>
          <w:rFonts w:hint="eastAsia"/>
          <w:sz w:val="21"/>
          <w:szCs w:val="21"/>
        </w:rPr>
        <w:t>が、これまでの</w:t>
      </w:r>
      <w:proofErr w:type="spellStart"/>
      <w:r w:rsidRPr="00DC4A25">
        <w:rPr>
          <w:sz w:val="21"/>
          <w:szCs w:val="21"/>
        </w:rPr>
        <w:t>i~iv</w:t>
      </w:r>
      <w:proofErr w:type="spellEnd"/>
      <w:r w:rsidRPr="00DC4A25">
        <w:rPr>
          <w:rFonts w:hint="eastAsia"/>
          <w:sz w:val="21"/>
          <w:szCs w:val="21"/>
        </w:rPr>
        <w:t>までの手段では</w:t>
      </w:r>
      <w:r w:rsidR="00B221B9" w:rsidRPr="00DC4A25">
        <w:rPr>
          <w:rFonts w:hint="eastAsia"/>
          <w:sz w:val="21"/>
          <w:szCs w:val="21"/>
        </w:rPr>
        <w:t>著しく</w:t>
      </w:r>
      <w:r w:rsidRPr="00DC4A25">
        <w:rPr>
          <w:rFonts w:hint="eastAsia"/>
          <w:sz w:val="21"/>
          <w:szCs w:val="21"/>
        </w:rPr>
        <w:t>生産性が悪い。もし、図とプログラムを一対一で対応可能と</w:t>
      </w:r>
      <w:r w:rsidR="000F3C3B">
        <w:rPr>
          <w:rFonts w:hint="eastAsia"/>
          <w:sz w:val="21"/>
          <w:szCs w:val="21"/>
        </w:rPr>
        <w:t>し、プログラム</w:t>
      </w:r>
      <w:r w:rsidR="000F3C3B">
        <w:rPr>
          <w:rFonts w:hint="eastAsia"/>
          <w:sz w:val="21"/>
          <w:szCs w:val="21"/>
        </w:rPr>
        <w:t>(</w:t>
      </w:r>
      <w:r w:rsidR="000F3C3B">
        <w:rPr>
          <w:rFonts w:hint="eastAsia"/>
          <w:sz w:val="21"/>
          <w:szCs w:val="21"/>
        </w:rPr>
        <w:t>数式</w:t>
      </w:r>
      <w:r w:rsidR="000F3C3B">
        <w:rPr>
          <w:rFonts w:hint="eastAsia"/>
          <w:sz w:val="21"/>
          <w:szCs w:val="21"/>
        </w:rPr>
        <w:t>)</w:t>
      </w:r>
      <w:r w:rsidR="000F3C3B">
        <w:rPr>
          <w:rFonts w:hint="eastAsia"/>
          <w:sz w:val="21"/>
          <w:szCs w:val="21"/>
        </w:rPr>
        <w:t>の評価システムをも組み込んだ</w:t>
      </w:r>
      <w:r w:rsidRPr="00DC4A25">
        <w:rPr>
          <w:rFonts w:hint="eastAsia"/>
          <w:sz w:val="21"/>
          <w:szCs w:val="21"/>
        </w:rPr>
        <w:t>「数理モデル構築のフレームワーク」を構築することができれば、前述した大きな問題</w:t>
      </w:r>
      <w:r w:rsidRPr="00DC4A25">
        <w:rPr>
          <w:sz w:val="21"/>
          <w:szCs w:val="21"/>
        </w:rPr>
        <w:t>ii</w:t>
      </w:r>
      <w:r w:rsidR="000F3C3B">
        <w:rPr>
          <w:rFonts w:hint="eastAsia"/>
          <w:sz w:val="21"/>
          <w:szCs w:val="21"/>
        </w:rPr>
        <w:t>と</w:t>
      </w:r>
      <w:r w:rsidR="000F3C3B">
        <w:rPr>
          <w:rFonts w:hint="eastAsia"/>
          <w:sz w:val="21"/>
          <w:szCs w:val="21"/>
        </w:rPr>
        <w:t>iii</w:t>
      </w:r>
      <w:r w:rsidRPr="00DC4A25">
        <w:rPr>
          <w:rFonts w:hint="eastAsia"/>
          <w:sz w:val="21"/>
          <w:szCs w:val="21"/>
        </w:rPr>
        <w:t>を</w:t>
      </w:r>
      <w:r w:rsidR="000F3C3B">
        <w:rPr>
          <w:rFonts w:hint="eastAsia"/>
          <w:sz w:val="21"/>
          <w:szCs w:val="21"/>
        </w:rPr>
        <w:t>同時に</w:t>
      </w:r>
      <w:r w:rsidRPr="00DC4A25">
        <w:rPr>
          <w:rFonts w:hint="eastAsia"/>
          <w:sz w:val="21"/>
          <w:szCs w:val="21"/>
        </w:rPr>
        <w:t>解決</w:t>
      </w:r>
      <w:r w:rsidR="000F3C3B">
        <w:rPr>
          <w:rFonts w:hint="eastAsia"/>
          <w:sz w:val="21"/>
          <w:szCs w:val="21"/>
        </w:rPr>
        <w:t>することが</w:t>
      </w:r>
      <w:r w:rsidRPr="00DC4A25">
        <w:rPr>
          <w:rFonts w:hint="eastAsia"/>
          <w:sz w:val="21"/>
          <w:szCs w:val="21"/>
        </w:rPr>
        <w:t>でき、数理モデル研究の建設的な議論と検証に大きく貢献できると思われる。</w:t>
      </w:r>
    </w:p>
    <w:p w14:paraId="3A2D2C6F" w14:textId="77777777" w:rsidR="0033485C" w:rsidRPr="00DC4A25" w:rsidRDefault="0033485C" w:rsidP="0033485C">
      <w:pPr>
        <w:pStyle w:val="a3"/>
        <w:numPr>
          <w:ilvl w:val="0"/>
          <w:numId w:val="1"/>
        </w:numPr>
        <w:ind w:leftChars="0"/>
        <w:jc w:val="left"/>
        <w:rPr>
          <w:sz w:val="21"/>
          <w:szCs w:val="21"/>
        </w:rPr>
      </w:pPr>
      <w:r w:rsidRPr="00DC4A25">
        <w:rPr>
          <w:rFonts w:hint="eastAsia"/>
          <w:sz w:val="21"/>
          <w:szCs w:val="21"/>
        </w:rPr>
        <w:t>目的</w:t>
      </w:r>
    </w:p>
    <w:p w14:paraId="49FF1607" w14:textId="0194F987" w:rsidR="007348E9" w:rsidRPr="007348E9" w:rsidRDefault="00CC3605" w:rsidP="007348E9">
      <w:pPr>
        <w:pStyle w:val="a3"/>
        <w:ind w:leftChars="0" w:left="709"/>
        <w:jc w:val="left"/>
        <w:rPr>
          <w:sz w:val="21"/>
          <w:szCs w:val="21"/>
        </w:rPr>
      </w:pPr>
      <w:r w:rsidRPr="00DC4A25">
        <w:rPr>
          <w:rFonts w:hint="eastAsia"/>
          <w:sz w:val="21"/>
          <w:szCs w:val="21"/>
        </w:rPr>
        <w:t>そこで本研究の目的は、これまでに行われてきた数理モデル構築の新たなフレームワークの構築を目的と</w:t>
      </w:r>
      <w:r w:rsidR="00B221B9" w:rsidRPr="00DC4A25">
        <w:rPr>
          <w:rFonts w:hint="eastAsia"/>
          <w:sz w:val="21"/>
          <w:szCs w:val="21"/>
        </w:rPr>
        <w:t>する。具体的にはこれまでの</w:t>
      </w:r>
      <w:r w:rsidRPr="00DC4A25">
        <w:rPr>
          <w:rFonts w:hint="eastAsia"/>
          <w:sz w:val="21"/>
          <w:szCs w:val="21"/>
        </w:rPr>
        <w:t>図としての数理モデルから具体的な数式や処理を</w:t>
      </w:r>
      <w:r w:rsidR="00F60E29" w:rsidRPr="00DC4A25">
        <w:rPr>
          <w:rFonts w:hint="eastAsia"/>
          <w:sz w:val="21"/>
          <w:szCs w:val="21"/>
        </w:rPr>
        <w:t>考えて作成し、実際のプログラムソースコードを作成する一方向の実現手法だけではなく、図としての数理モデルと具体的な数式や処理と</w:t>
      </w:r>
      <w:r w:rsidR="001300A3" w:rsidRPr="00DC4A25">
        <w:rPr>
          <w:rFonts w:hint="eastAsia"/>
          <w:sz w:val="21"/>
          <w:szCs w:val="21"/>
        </w:rPr>
        <w:t>実際のプ</w:t>
      </w:r>
      <w:r w:rsidR="001300A3" w:rsidRPr="00DC4A25">
        <w:rPr>
          <w:rFonts w:hint="eastAsia"/>
          <w:sz w:val="21"/>
          <w:szCs w:val="21"/>
        </w:rPr>
        <w:lastRenderedPageBreak/>
        <w:t>ログラムソースコードが双方向な対応付けが可能</w:t>
      </w:r>
      <w:r w:rsidR="004B1784">
        <w:rPr>
          <w:rFonts w:hint="eastAsia"/>
          <w:sz w:val="21"/>
          <w:szCs w:val="21"/>
        </w:rPr>
        <w:t>であり、一部数式を変更・修正した場合の比較検討</w:t>
      </w:r>
      <w:r w:rsidR="0057232C">
        <w:rPr>
          <w:rFonts w:hint="eastAsia"/>
          <w:sz w:val="21"/>
          <w:szCs w:val="21"/>
        </w:rPr>
        <w:t>も可能な</w:t>
      </w:r>
      <w:r w:rsidR="00F60E29" w:rsidRPr="00DC4A25">
        <w:rPr>
          <w:rFonts w:hint="eastAsia"/>
          <w:sz w:val="21"/>
          <w:szCs w:val="21"/>
        </w:rPr>
        <w:t>脳数理モデル構築用のフレームワークの提案を行う。</w:t>
      </w:r>
    </w:p>
    <w:p w14:paraId="14D87D57" w14:textId="50FD4905" w:rsidR="007348E9" w:rsidRDefault="00A409D1" w:rsidP="00DF51FF">
      <w:pPr>
        <w:keepNext/>
        <w:jc w:val="center"/>
        <w:rPr>
          <w:sz w:val="21"/>
          <w:szCs w:val="21"/>
        </w:rPr>
      </w:pPr>
      <w:r w:rsidRPr="00A409D1">
        <w:rPr>
          <w:noProof/>
        </w:rPr>
        <w:drawing>
          <wp:inline distT="0" distB="0" distL="0" distR="0" wp14:anchorId="1AEB025C" wp14:editId="5853C5B3">
            <wp:extent cx="3886835" cy="3205478"/>
            <wp:effectExtent l="0" t="0" r="0" b="0"/>
            <wp:docPr id="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7599" cy="3206108"/>
                    </a:xfrm>
                    <a:prstGeom prst="rect">
                      <a:avLst/>
                    </a:prstGeom>
                    <a:noFill/>
                    <a:ln>
                      <a:noFill/>
                    </a:ln>
                  </pic:spPr>
                </pic:pic>
              </a:graphicData>
            </a:graphic>
          </wp:inline>
        </w:drawing>
      </w:r>
    </w:p>
    <w:p w14:paraId="7E30E922" w14:textId="29E60DFB" w:rsidR="00A409D1" w:rsidRDefault="00A409D1" w:rsidP="007348E9">
      <w:pPr>
        <w:keepNext/>
        <w:jc w:val="left"/>
        <w:rPr>
          <w:sz w:val="21"/>
          <w:szCs w:val="21"/>
        </w:rPr>
      </w:pPr>
      <w:r>
        <w:rPr>
          <w:rFonts w:hint="eastAsia"/>
          <w:noProof/>
          <w:sz w:val="21"/>
          <w:szCs w:val="21"/>
        </w:rPr>
        <mc:AlternateContent>
          <mc:Choice Requires="wps">
            <w:drawing>
              <wp:anchor distT="0" distB="0" distL="114300" distR="114300" simplePos="0" relativeHeight="251659264" behindDoc="0" locked="0" layoutInCell="1" allowOverlap="1" wp14:anchorId="79B31F16" wp14:editId="27C50DE5">
                <wp:simplePos x="0" y="0"/>
                <wp:positionH relativeFrom="column">
                  <wp:posOffset>2171700</wp:posOffset>
                </wp:positionH>
                <wp:positionV relativeFrom="paragraph">
                  <wp:posOffset>0</wp:posOffset>
                </wp:positionV>
                <wp:extent cx="800100" cy="381000"/>
                <wp:effectExtent l="76200" t="25400" r="0" b="101600"/>
                <wp:wrapThrough wrapText="bothSides">
                  <wp:wrapPolygon edited="0">
                    <wp:start x="4114" y="-1440"/>
                    <wp:lineTo x="-2057" y="0"/>
                    <wp:lineTo x="-2057" y="18720"/>
                    <wp:lineTo x="8914" y="25920"/>
                    <wp:lineTo x="13029" y="25920"/>
                    <wp:lineTo x="19200" y="23040"/>
                    <wp:lineTo x="20571" y="10080"/>
                    <wp:lineTo x="17829" y="-1440"/>
                    <wp:lineTo x="4114" y="-1440"/>
                  </wp:wrapPolygon>
                </wp:wrapThrough>
                <wp:docPr id="21" name="下矢印 21"/>
                <wp:cNvGraphicFramePr/>
                <a:graphic xmlns:a="http://schemas.openxmlformats.org/drawingml/2006/main">
                  <a:graphicData uri="http://schemas.microsoft.com/office/word/2010/wordprocessingShape">
                    <wps:wsp>
                      <wps:cNvSpPr/>
                      <wps:spPr>
                        <a:xfrm>
                          <a:off x="0" y="0"/>
                          <a:ext cx="800100" cy="381000"/>
                        </a:xfrm>
                        <a:prstGeom prst="down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21" o:spid="_x0000_s1026" type="#_x0000_t67" style="position:absolute;left:0;text-align:left;margin-left:171pt;margin-top:0;width:63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" adj="10800" fillcolor="#4f81bd [3204]" strokecolor="#4579b8 [3044]">
                <v:fill color2="#a7bfde [1620]" rotate="t" type="gradient">
                  <o:fill v:ext="view" type="gradientUnscaled"/>
                </v:fill>
                <v:shadow on="t" opacity="22937f" mv:blur="40000f" origin=",.5" offset="0,23000emu"/>
                <w10:wrap type="through"/>
              </v:shape>
            </w:pict>
          </mc:Fallback>
        </mc:AlternateContent>
      </w:r>
    </w:p>
    <w:p w14:paraId="356CADF8" w14:textId="77777777" w:rsidR="00A409D1" w:rsidRDefault="00A409D1" w:rsidP="007348E9">
      <w:pPr>
        <w:keepNext/>
        <w:jc w:val="left"/>
        <w:rPr>
          <w:sz w:val="21"/>
          <w:szCs w:val="21"/>
        </w:rPr>
      </w:pPr>
    </w:p>
    <w:p w14:paraId="4B356731" w14:textId="5EF72BF7" w:rsidR="007348E9" w:rsidRDefault="00A409D1" w:rsidP="00DF51FF">
      <w:pPr>
        <w:keepNext/>
        <w:jc w:val="center"/>
        <w:rPr>
          <w:sz w:val="21"/>
          <w:szCs w:val="21"/>
        </w:rPr>
      </w:pPr>
      <w:bookmarkStart w:id="0" w:name="_GoBack"/>
      <w:r w:rsidRPr="00A409D1">
        <w:rPr>
          <w:noProof/>
        </w:rPr>
        <w:drawing>
          <wp:inline distT="0" distB="0" distL="0" distR="0" wp14:anchorId="3D2C483F" wp14:editId="63CF4D02">
            <wp:extent cx="3908263" cy="3013075"/>
            <wp:effectExtent l="0" t="0" r="3810" b="9525"/>
            <wp:docPr id="16"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30" cy="3013666"/>
                    </a:xfrm>
                    <a:prstGeom prst="rect">
                      <a:avLst/>
                    </a:prstGeom>
                    <a:noFill/>
                    <a:ln>
                      <a:noFill/>
                    </a:ln>
                  </pic:spPr>
                </pic:pic>
              </a:graphicData>
            </a:graphic>
          </wp:inline>
        </w:drawing>
      </w:r>
      <w:bookmarkEnd w:id="0"/>
    </w:p>
    <w:p w14:paraId="5AC490A7" w14:textId="77777777" w:rsidR="007348E9" w:rsidRPr="007348E9" w:rsidRDefault="007348E9" w:rsidP="007348E9">
      <w:pPr>
        <w:keepNext/>
        <w:jc w:val="left"/>
        <w:rPr>
          <w:sz w:val="21"/>
          <w:szCs w:val="21"/>
        </w:rPr>
      </w:pPr>
    </w:p>
    <w:p w14:paraId="72A3A136" w14:textId="560A72CD" w:rsidR="0075009E" w:rsidRPr="00DC4A25" w:rsidRDefault="001300A3" w:rsidP="007A3954">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00BF191E" w:rsidRPr="00DC4A25">
        <w:rPr>
          <w:b w:val="0"/>
          <w:noProof/>
        </w:rPr>
        <w:t>3</w:t>
      </w:r>
      <w:r w:rsidRPr="00DC4A25">
        <w:rPr>
          <w:b w:val="0"/>
        </w:rPr>
        <w:fldChar w:fldCharType="end"/>
      </w:r>
      <w:r w:rsidRPr="00DC4A25">
        <w:rPr>
          <w:b w:val="0"/>
        </w:rPr>
        <w:t xml:space="preserve"> </w:t>
      </w:r>
      <w:r w:rsidRPr="00DC4A25">
        <w:rPr>
          <w:rFonts w:hint="eastAsia"/>
          <w:b w:val="0"/>
        </w:rPr>
        <w:t>提案する新しいフレームワーク</w:t>
      </w:r>
    </w:p>
    <w:p w14:paraId="720E6A00" w14:textId="6D272EFD" w:rsidR="0033485C" w:rsidRPr="00DC4A25" w:rsidRDefault="004E0C7D" w:rsidP="0033485C">
      <w:pPr>
        <w:pStyle w:val="a3"/>
        <w:numPr>
          <w:ilvl w:val="0"/>
          <w:numId w:val="1"/>
        </w:numPr>
        <w:ind w:leftChars="0"/>
        <w:jc w:val="left"/>
        <w:rPr>
          <w:sz w:val="21"/>
          <w:szCs w:val="21"/>
        </w:rPr>
      </w:pPr>
      <w:r w:rsidRPr="00DC4A25">
        <w:rPr>
          <w:rFonts w:hint="eastAsia"/>
          <w:sz w:val="21"/>
          <w:szCs w:val="21"/>
        </w:rPr>
        <w:t>類似研究・手段に付いての検討</w:t>
      </w:r>
    </w:p>
    <w:p w14:paraId="6636F986" w14:textId="7CB37E1D" w:rsidR="005D3EC2" w:rsidRPr="00DC4A25" w:rsidRDefault="005D3EC2" w:rsidP="004E0C7D">
      <w:pPr>
        <w:pStyle w:val="a3"/>
        <w:ind w:leftChars="0" w:left="709"/>
        <w:jc w:val="left"/>
        <w:rPr>
          <w:sz w:val="21"/>
          <w:szCs w:val="21"/>
        </w:rPr>
      </w:pPr>
      <w:r w:rsidRPr="00DC4A25">
        <w:rPr>
          <w:rFonts w:hint="eastAsia"/>
          <w:sz w:val="21"/>
          <w:szCs w:val="21"/>
        </w:rPr>
        <w:t>本研究の関連研究として</w:t>
      </w:r>
      <w:r w:rsidR="00BF191E" w:rsidRPr="00DC4A25">
        <w:rPr>
          <w:rFonts w:hint="eastAsia"/>
          <w:sz w:val="21"/>
          <w:szCs w:val="21"/>
        </w:rPr>
        <w:t>類似研究・解決手法として</w:t>
      </w:r>
      <w:r w:rsidR="003B173F">
        <w:rPr>
          <w:rFonts w:hint="eastAsia"/>
          <w:sz w:val="21"/>
          <w:szCs w:val="21"/>
        </w:rPr>
        <w:t>先ずは</w:t>
      </w:r>
      <w:r w:rsidRPr="00DC4A25">
        <w:rPr>
          <w:rFonts w:hint="eastAsia"/>
          <w:sz w:val="21"/>
          <w:szCs w:val="21"/>
        </w:rPr>
        <w:t>ソースコード解析手法の</w:t>
      </w:r>
      <w:r w:rsidR="00F60E29" w:rsidRPr="00DC4A25">
        <w:rPr>
          <w:rFonts w:hint="eastAsia"/>
          <w:sz w:val="21"/>
          <w:szCs w:val="21"/>
        </w:rPr>
        <w:lastRenderedPageBreak/>
        <w:t>調査を行っ</w:t>
      </w:r>
      <w:r w:rsidRPr="00DC4A25">
        <w:rPr>
          <w:rFonts w:hint="eastAsia"/>
          <w:sz w:val="21"/>
          <w:szCs w:val="21"/>
        </w:rPr>
        <w:t>ている。主に</w:t>
      </w:r>
      <w:r w:rsidR="00775F80" w:rsidRPr="00DC4A25">
        <w:rPr>
          <w:rFonts w:hint="eastAsia"/>
          <w:sz w:val="21"/>
          <w:szCs w:val="21"/>
        </w:rPr>
        <w:t>ビジュアルプログラミング</w:t>
      </w:r>
      <w:r w:rsidR="000E06C5" w:rsidRPr="00DC4A25">
        <w:rPr>
          <w:rFonts w:hint="eastAsia"/>
          <w:sz w:val="21"/>
          <w:szCs w:val="21"/>
          <w:vertAlign w:val="superscript"/>
        </w:rPr>
        <w:t>6</w:t>
      </w:r>
      <w:r w:rsidR="00E57FDA" w:rsidRPr="00DC4A25">
        <w:rPr>
          <w:sz w:val="21"/>
          <w:szCs w:val="21"/>
          <w:vertAlign w:val="superscript"/>
        </w:rPr>
        <w:t>)</w:t>
      </w:r>
      <w:r w:rsidR="00E57FDA" w:rsidRPr="00DC4A25">
        <w:rPr>
          <w:rFonts w:hint="eastAsia"/>
          <w:sz w:val="21"/>
          <w:szCs w:val="21"/>
        </w:rPr>
        <w:t>、またはデータフロー</w:t>
      </w:r>
      <w:r w:rsidR="00775F80" w:rsidRPr="00DC4A25">
        <w:rPr>
          <w:rFonts w:hint="eastAsia"/>
          <w:sz w:val="21"/>
          <w:szCs w:val="21"/>
        </w:rPr>
        <w:t>プログラミング</w:t>
      </w:r>
      <w:r w:rsidR="000E06C5" w:rsidRPr="00DC4A25">
        <w:rPr>
          <w:rFonts w:hint="eastAsia"/>
          <w:sz w:val="21"/>
          <w:szCs w:val="21"/>
          <w:vertAlign w:val="superscript"/>
        </w:rPr>
        <w:t>7</w:t>
      </w:r>
      <w:r w:rsidR="00E57FDA" w:rsidRPr="00DC4A25">
        <w:rPr>
          <w:sz w:val="21"/>
          <w:szCs w:val="21"/>
          <w:vertAlign w:val="superscript"/>
        </w:rPr>
        <w:t>)</w:t>
      </w:r>
      <w:r w:rsidR="000E06C5" w:rsidRPr="00DC4A25">
        <w:rPr>
          <w:sz w:val="21"/>
          <w:szCs w:val="21"/>
          <w:vertAlign w:val="superscript"/>
        </w:rPr>
        <w:t xml:space="preserve"> </w:t>
      </w:r>
      <w:r w:rsidR="000E06C5" w:rsidRPr="00DC4A25">
        <w:rPr>
          <w:rFonts w:hint="eastAsia"/>
          <w:sz w:val="21"/>
          <w:szCs w:val="21"/>
          <w:vertAlign w:val="superscript"/>
        </w:rPr>
        <w:t>8</w:t>
      </w:r>
      <w:r w:rsidR="00E57FDA" w:rsidRPr="00DC4A25">
        <w:rPr>
          <w:sz w:val="21"/>
          <w:szCs w:val="21"/>
          <w:vertAlign w:val="superscript"/>
        </w:rPr>
        <w:t>)</w:t>
      </w:r>
      <w:r w:rsidR="00E57FDA" w:rsidRPr="00DC4A25">
        <w:rPr>
          <w:rFonts w:hint="eastAsia"/>
          <w:sz w:val="21"/>
          <w:szCs w:val="21"/>
          <w:vertAlign w:val="superscript"/>
        </w:rPr>
        <w:t xml:space="preserve">　</w:t>
      </w:r>
      <w:r w:rsidR="00E57FDA" w:rsidRPr="00DC4A25">
        <w:rPr>
          <w:rFonts w:hint="eastAsia"/>
          <w:sz w:val="21"/>
          <w:szCs w:val="21"/>
        </w:rPr>
        <w:t>、グラフィカルプログラミング</w:t>
      </w:r>
      <w:r w:rsidR="000E06C5" w:rsidRPr="00DC4A25">
        <w:rPr>
          <w:sz w:val="21"/>
          <w:szCs w:val="21"/>
          <w:vertAlign w:val="superscript"/>
        </w:rPr>
        <w:t xml:space="preserve"> </w:t>
      </w:r>
      <w:r w:rsidR="000E06C5" w:rsidRPr="00DC4A25">
        <w:rPr>
          <w:rFonts w:hint="eastAsia"/>
          <w:sz w:val="21"/>
          <w:szCs w:val="21"/>
          <w:vertAlign w:val="superscript"/>
        </w:rPr>
        <w:t>9</w:t>
      </w:r>
      <w:r w:rsidR="00E57FDA" w:rsidRPr="00DC4A25">
        <w:rPr>
          <w:sz w:val="21"/>
          <w:szCs w:val="21"/>
          <w:vertAlign w:val="superscript"/>
        </w:rPr>
        <w:t>)</w:t>
      </w:r>
      <w:r w:rsidR="00775F80" w:rsidRPr="00DC4A25">
        <w:rPr>
          <w:rFonts w:hint="eastAsia"/>
          <w:sz w:val="21"/>
          <w:szCs w:val="21"/>
        </w:rPr>
        <w:t>と呼ばれる。</w:t>
      </w:r>
    </w:p>
    <w:p w14:paraId="46038A31" w14:textId="14B9556F" w:rsidR="00F60E29" w:rsidRPr="00DC4A25" w:rsidRDefault="00F60E29" w:rsidP="00F60E29">
      <w:pPr>
        <w:pStyle w:val="a3"/>
        <w:numPr>
          <w:ilvl w:val="2"/>
          <w:numId w:val="1"/>
        </w:numPr>
        <w:ind w:leftChars="0"/>
        <w:jc w:val="left"/>
        <w:rPr>
          <w:sz w:val="21"/>
          <w:szCs w:val="21"/>
        </w:rPr>
      </w:pPr>
      <w:r w:rsidRPr="00DC4A25">
        <w:rPr>
          <w:sz w:val="21"/>
          <w:szCs w:val="21"/>
        </w:rPr>
        <w:t>Simulink</w:t>
      </w:r>
    </w:p>
    <w:p w14:paraId="0EE5A03D" w14:textId="0217F8F0" w:rsidR="0075009E" w:rsidRPr="00DC4A25" w:rsidRDefault="0075009E" w:rsidP="0075009E">
      <w:pPr>
        <w:pStyle w:val="a3"/>
        <w:ind w:leftChars="0" w:left="1200"/>
        <w:jc w:val="left"/>
        <w:rPr>
          <w:sz w:val="21"/>
          <w:szCs w:val="21"/>
        </w:rPr>
      </w:pPr>
      <w:proofErr w:type="spellStart"/>
      <w:r w:rsidRPr="00DC4A25">
        <w:rPr>
          <w:rFonts w:hint="eastAsia"/>
          <w:sz w:val="21"/>
          <w:szCs w:val="21"/>
        </w:rPr>
        <w:t>Matlab</w:t>
      </w:r>
      <w:proofErr w:type="spellEnd"/>
      <w:r w:rsidRPr="00DC4A25">
        <w:rPr>
          <w:rFonts w:hint="eastAsia"/>
          <w:sz w:val="21"/>
          <w:szCs w:val="21"/>
        </w:rPr>
        <w:t>と</w:t>
      </w:r>
      <w:r w:rsidR="001D59AD" w:rsidRPr="00DC4A25">
        <w:rPr>
          <w:rFonts w:hint="eastAsia"/>
          <w:sz w:val="21"/>
          <w:szCs w:val="21"/>
        </w:rPr>
        <w:t>共に動作するソフトウェアのため、公開されている数理モデルが</w:t>
      </w:r>
      <w:proofErr w:type="spellStart"/>
      <w:r w:rsidR="001D59AD" w:rsidRPr="00DC4A25">
        <w:rPr>
          <w:rFonts w:hint="eastAsia"/>
          <w:sz w:val="21"/>
          <w:szCs w:val="21"/>
        </w:rPr>
        <w:t>Matlab</w:t>
      </w:r>
      <w:proofErr w:type="spellEnd"/>
      <w:r w:rsidR="001D59AD" w:rsidRPr="00DC4A25">
        <w:rPr>
          <w:rFonts w:hint="eastAsia"/>
          <w:sz w:val="21"/>
          <w:szCs w:val="21"/>
        </w:rPr>
        <w:t>の場合、改良が容易である利点があるがグラフィカルな</w:t>
      </w:r>
      <w:r w:rsidR="001D59AD" w:rsidRPr="00DC4A25">
        <w:rPr>
          <w:rFonts w:hint="eastAsia"/>
          <w:sz w:val="21"/>
          <w:szCs w:val="21"/>
        </w:rPr>
        <w:t>UI</w:t>
      </w:r>
      <w:r w:rsidR="001D59AD" w:rsidRPr="00DC4A25">
        <w:rPr>
          <w:rFonts w:hint="eastAsia"/>
          <w:sz w:val="21"/>
          <w:szCs w:val="21"/>
        </w:rPr>
        <w:t>に表示させる</w:t>
      </w:r>
      <w:r w:rsidR="007A3954" w:rsidRPr="00DC4A25">
        <w:rPr>
          <w:rFonts w:hint="eastAsia"/>
          <w:sz w:val="21"/>
          <w:szCs w:val="21"/>
        </w:rPr>
        <w:t>ための手順が煩雑であり、構築に時間がかかる欠点がある。</w:t>
      </w:r>
    </w:p>
    <w:p w14:paraId="148CEF9E" w14:textId="77777777" w:rsidR="00263A97" w:rsidRPr="00DC4A25" w:rsidRDefault="00F60E29" w:rsidP="00263A97">
      <w:pPr>
        <w:pStyle w:val="a3"/>
        <w:numPr>
          <w:ilvl w:val="2"/>
          <w:numId w:val="1"/>
        </w:numPr>
        <w:ind w:leftChars="0"/>
        <w:jc w:val="left"/>
        <w:rPr>
          <w:sz w:val="21"/>
          <w:szCs w:val="21"/>
        </w:rPr>
      </w:pPr>
      <w:proofErr w:type="spellStart"/>
      <w:r w:rsidRPr="00DC4A25">
        <w:rPr>
          <w:sz w:val="21"/>
          <w:szCs w:val="21"/>
        </w:rPr>
        <w:t>LabView</w:t>
      </w:r>
      <w:proofErr w:type="spellEnd"/>
    </w:p>
    <w:p w14:paraId="23B868C2" w14:textId="6E02B574" w:rsidR="00263A97" w:rsidRDefault="00263A97" w:rsidP="001022E7">
      <w:pPr>
        <w:pStyle w:val="a3"/>
        <w:ind w:leftChars="523" w:left="1255"/>
        <w:jc w:val="left"/>
        <w:rPr>
          <w:rFonts w:ascii="Arial" w:hAnsi="Arial" w:cs="Arial"/>
          <w:color w:val="222222"/>
          <w:sz w:val="21"/>
          <w:szCs w:val="21"/>
          <w:shd w:val="clear" w:color="auto" w:fill="FFFFFF"/>
        </w:rPr>
      </w:pPr>
      <w:r w:rsidRPr="00DC4A25">
        <w:rPr>
          <w:rFonts w:hint="eastAsia"/>
          <w:sz w:val="21"/>
          <w:szCs w:val="21"/>
        </w:rPr>
        <w:t>グラフィカルな</w:t>
      </w:r>
      <w:r w:rsidRPr="00DC4A25">
        <w:rPr>
          <w:rFonts w:hint="eastAsia"/>
          <w:sz w:val="21"/>
          <w:szCs w:val="21"/>
        </w:rPr>
        <w:t>UI</w:t>
      </w:r>
      <w:r w:rsidRPr="00DC4A25">
        <w:rPr>
          <w:rFonts w:hint="eastAsia"/>
          <w:sz w:val="21"/>
          <w:szCs w:val="21"/>
        </w:rPr>
        <w:t>で操作できるため、テキストベースでソースコードを改良するよりも構築が早い利点がある。</w:t>
      </w:r>
      <w:r w:rsidR="007758B2">
        <w:rPr>
          <w:rFonts w:hint="eastAsia"/>
          <w:sz w:val="21"/>
          <w:szCs w:val="21"/>
        </w:rPr>
        <w:t>しかし</w:t>
      </w:r>
      <w:r w:rsidR="007758B2">
        <w:rPr>
          <w:rFonts w:ascii="Arial" w:hAnsi="Arial" w:cs="Arial"/>
          <w:color w:val="222222"/>
          <w:sz w:val="21"/>
          <w:szCs w:val="21"/>
          <w:shd w:val="clear" w:color="auto" w:fill="FFFFFF"/>
        </w:rPr>
        <w:t>視覚データベース</w:t>
      </w:r>
      <w:r w:rsidR="007758B2">
        <w:rPr>
          <w:rFonts w:ascii="Arial" w:hAnsi="Arial" w:cs="Arial"/>
          <w:color w:val="222222"/>
          <w:sz w:val="21"/>
          <w:szCs w:val="21"/>
          <w:shd w:val="clear" w:color="auto" w:fill="FFFFFF"/>
        </w:rPr>
        <w:t xml:space="preserve"> </w:t>
      </w:r>
      <w:proofErr w:type="spellStart"/>
      <w:r w:rsidR="007758B2" w:rsidRPr="00F1057C">
        <w:rPr>
          <w:rFonts w:cs="Arial"/>
          <w:color w:val="222222"/>
          <w:sz w:val="21"/>
          <w:szCs w:val="21"/>
          <w:shd w:val="clear" w:color="auto" w:fill="FFFFFF"/>
        </w:rPr>
        <w:t>Visiome</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に登録されている数理モデルで</w:t>
      </w:r>
      <w:proofErr w:type="spellStart"/>
      <w:r w:rsidR="007758B2" w:rsidRPr="00F1057C">
        <w:rPr>
          <w:rFonts w:cs="Arial"/>
          <w:color w:val="222222"/>
          <w:sz w:val="21"/>
          <w:szCs w:val="21"/>
          <w:shd w:val="clear" w:color="auto" w:fill="FFFFFF"/>
        </w:rPr>
        <w:t>LabView</w:t>
      </w:r>
      <w:proofErr w:type="spellEnd"/>
      <w:r w:rsidR="007758B2">
        <w:rPr>
          <w:rFonts w:ascii="Arial" w:hAnsi="Arial" w:cs="Arial"/>
          <w:color w:val="222222"/>
          <w:sz w:val="21"/>
          <w:szCs w:val="21"/>
          <w:shd w:val="clear" w:color="auto" w:fill="FFFFFF"/>
        </w:rPr>
        <w:t xml:space="preserve"> </w:t>
      </w:r>
      <w:r w:rsidR="007758B2">
        <w:rPr>
          <w:rFonts w:ascii="Arial" w:hAnsi="Arial" w:cs="Arial"/>
          <w:color w:val="222222"/>
          <w:sz w:val="21"/>
          <w:szCs w:val="21"/>
          <w:shd w:val="clear" w:color="auto" w:fill="FFFFFF"/>
        </w:rPr>
        <w:t>実装のものはな</w:t>
      </w:r>
      <w:r w:rsidR="007758B2">
        <w:rPr>
          <w:rFonts w:ascii="Arial" w:hAnsi="Arial" w:cs="Arial" w:hint="eastAsia"/>
          <w:color w:val="222222"/>
          <w:sz w:val="21"/>
          <w:szCs w:val="21"/>
          <w:shd w:val="clear" w:color="auto" w:fill="FFFFFF"/>
        </w:rPr>
        <w:t>く、</w:t>
      </w:r>
      <w:r w:rsidR="007758B2">
        <w:rPr>
          <w:rFonts w:ascii="Arial" w:hAnsi="Arial" w:cs="Arial"/>
          <w:color w:val="222222"/>
          <w:sz w:val="21"/>
          <w:szCs w:val="21"/>
          <w:shd w:val="clear" w:color="auto" w:fill="FFFFFF"/>
        </w:rPr>
        <w:t>過去の資源を生かすことができない</w:t>
      </w:r>
      <w:r w:rsidR="007758B2">
        <w:rPr>
          <w:rFonts w:ascii="Arial" w:hAnsi="Arial" w:cs="Arial" w:hint="eastAsia"/>
          <w:color w:val="222222"/>
          <w:sz w:val="21"/>
          <w:szCs w:val="21"/>
          <w:shd w:val="clear" w:color="auto" w:fill="FFFFFF"/>
        </w:rPr>
        <w:t>欠点がある。</w:t>
      </w:r>
    </w:p>
    <w:p w14:paraId="04DC0C47" w14:textId="6F488D45" w:rsidR="00263A97" w:rsidRDefault="007758B2" w:rsidP="00F1057C">
      <w:pPr>
        <w:ind w:leftChars="236" w:left="566" w:firstLine="5"/>
        <w:jc w:val="left"/>
        <w:rPr>
          <w:sz w:val="21"/>
          <w:szCs w:val="21"/>
        </w:rPr>
      </w:pPr>
      <w:r>
        <w:rPr>
          <w:rFonts w:hint="eastAsia"/>
          <w:sz w:val="21"/>
          <w:szCs w:val="21"/>
        </w:rPr>
        <w:t>新しいフレームワークを提案する</w:t>
      </w:r>
      <w:r w:rsidR="00F1057C">
        <w:rPr>
          <w:rFonts w:hint="eastAsia"/>
          <w:sz w:val="21"/>
          <w:szCs w:val="21"/>
        </w:rPr>
        <w:t>歳、</w:t>
      </w:r>
      <w:r w:rsidR="00F1057C">
        <w:rPr>
          <w:rFonts w:hint="eastAsia"/>
          <w:sz w:val="21"/>
          <w:szCs w:val="21"/>
        </w:rPr>
        <w:t>GUI</w:t>
      </w:r>
      <w:r w:rsidR="00F1057C">
        <w:rPr>
          <w:rFonts w:hint="eastAsia"/>
          <w:sz w:val="21"/>
          <w:szCs w:val="21"/>
        </w:rPr>
        <w:t>はフレームワークの習得や普及には欠かせない要素である。本研究ではフレームワークの実装として</w:t>
      </w:r>
      <w:r w:rsidR="001022E7" w:rsidRPr="007758B2">
        <w:rPr>
          <w:rFonts w:hint="eastAsia"/>
          <w:sz w:val="21"/>
          <w:szCs w:val="21"/>
        </w:rPr>
        <w:t>WEB</w:t>
      </w:r>
      <w:r w:rsidR="001022E7" w:rsidRPr="007758B2">
        <w:rPr>
          <w:rFonts w:hint="eastAsia"/>
          <w:sz w:val="21"/>
          <w:szCs w:val="21"/>
        </w:rPr>
        <w:t>ブラウザベースのアプリケーション</w:t>
      </w:r>
      <w:r w:rsidR="00F1057C">
        <w:rPr>
          <w:rFonts w:hint="eastAsia"/>
          <w:sz w:val="21"/>
          <w:szCs w:val="21"/>
        </w:rPr>
        <w:t>とする。</w:t>
      </w:r>
      <w:r w:rsidR="001022E7" w:rsidRPr="007758B2">
        <w:rPr>
          <w:rFonts w:hint="eastAsia"/>
          <w:sz w:val="21"/>
          <w:szCs w:val="21"/>
        </w:rPr>
        <w:t>WEB</w:t>
      </w:r>
      <w:r w:rsidR="001022E7" w:rsidRPr="007758B2">
        <w:rPr>
          <w:rFonts w:hint="eastAsia"/>
          <w:sz w:val="21"/>
          <w:szCs w:val="21"/>
        </w:rPr>
        <w:t>ブラウザはほぼ全ての</w:t>
      </w:r>
      <w:r w:rsidR="001022E7" w:rsidRPr="007758B2">
        <w:rPr>
          <w:rFonts w:hint="eastAsia"/>
          <w:sz w:val="21"/>
          <w:szCs w:val="21"/>
        </w:rPr>
        <w:t>PC</w:t>
      </w:r>
      <w:r w:rsidR="00835302" w:rsidRPr="007758B2">
        <w:rPr>
          <w:rFonts w:hint="eastAsia"/>
          <w:sz w:val="21"/>
          <w:szCs w:val="21"/>
        </w:rPr>
        <w:t>環境に標準でインストールされており</w:t>
      </w:r>
      <w:r w:rsidR="001022E7" w:rsidRPr="007758B2">
        <w:rPr>
          <w:rFonts w:hint="eastAsia"/>
          <w:sz w:val="21"/>
          <w:szCs w:val="21"/>
        </w:rPr>
        <w:t>、最新のブラウザでは</w:t>
      </w:r>
      <w:r w:rsidR="00F1057C">
        <w:rPr>
          <w:rFonts w:hint="eastAsia"/>
          <w:sz w:val="21"/>
          <w:szCs w:val="21"/>
        </w:rPr>
        <w:t>ユーザーが特段</w:t>
      </w:r>
      <w:r w:rsidR="00835302" w:rsidRPr="007758B2">
        <w:rPr>
          <w:rFonts w:hint="eastAsia"/>
          <w:sz w:val="21"/>
          <w:szCs w:val="21"/>
        </w:rPr>
        <w:t>インストールをしなくても</w:t>
      </w:r>
      <w:r w:rsidR="001022E7" w:rsidRPr="007758B2">
        <w:rPr>
          <w:sz w:val="21"/>
          <w:szCs w:val="21"/>
        </w:rPr>
        <w:t>HTML5,JQuery,Ajax</w:t>
      </w:r>
      <w:r w:rsidR="00835302" w:rsidRPr="007758B2">
        <w:rPr>
          <w:rFonts w:hint="eastAsia"/>
          <w:sz w:val="21"/>
          <w:szCs w:val="21"/>
        </w:rPr>
        <w:t>が動作する環境が</w:t>
      </w:r>
      <w:r w:rsidR="001022E7" w:rsidRPr="007758B2">
        <w:rPr>
          <w:rFonts w:hint="eastAsia"/>
          <w:sz w:val="21"/>
          <w:szCs w:val="21"/>
        </w:rPr>
        <w:t>用意され</w:t>
      </w:r>
      <w:r w:rsidR="00835302" w:rsidRPr="007758B2">
        <w:rPr>
          <w:rFonts w:hint="eastAsia"/>
          <w:sz w:val="21"/>
          <w:szCs w:val="21"/>
        </w:rPr>
        <w:t>ている。ユーザーは新たにソフトウェアをインストールする必要が</w:t>
      </w:r>
      <w:r w:rsidR="001022E7" w:rsidRPr="007758B2">
        <w:rPr>
          <w:rFonts w:hint="eastAsia"/>
          <w:sz w:val="21"/>
          <w:szCs w:val="21"/>
        </w:rPr>
        <w:t>無く</w:t>
      </w:r>
      <w:r w:rsidR="00EA49B5" w:rsidRPr="007758B2">
        <w:rPr>
          <w:rFonts w:hint="eastAsia"/>
          <w:sz w:val="21"/>
          <w:szCs w:val="21"/>
        </w:rPr>
        <w:t>利便性が高い。</w:t>
      </w:r>
      <w:r w:rsidR="00F1057C">
        <w:rPr>
          <w:rFonts w:hint="eastAsia"/>
          <w:sz w:val="21"/>
          <w:szCs w:val="21"/>
        </w:rPr>
        <w:t>また</w:t>
      </w:r>
      <w:r w:rsidR="001022E7" w:rsidRPr="007758B2">
        <w:rPr>
          <w:rFonts w:hint="eastAsia"/>
          <w:sz w:val="21"/>
          <w:szCs w:val="21"/>
        </w:rPr>
        <w:t>OS</w:t>
      </w:r>
      <w:r w:rsidR="001022E7" w:rsidRPr="007758B2">
        <w:rPr>
          <w:rFonts w:hint="eastAsia"/>
          <w:sz w:val="21"/>
          <w:szCs w:val="21"/>
        </w:rPr>
        <w:t>依存にはならず</w:t>
      </w:r>
      <w:r w:rsidR="004E0C7D" w:rsidRPr="007758B2">
        <w:rPr>
          <w:rFonts w:hint="eastAsia"/>
          <w:sz w:val="21"/>
          <w:szCs w:val="21"/>
        </w:rPr>
        <w:t>単一の開発環境で</w:t>
      </w:r>
      <w:r w:rsidR="00EA49B5" w:rsidRPr="007758B2">
        <w:rPr>
          <w:rFonts w:hint="eastAsia"/>
          <w:sz w:val="21"/>
          <w:szCs w:val="21"/>
        </w:rPr>
        <w:t>対応出来るため</w:t>
      </w:r>
      <w:r w:rsidR="00F1057C">
        <w:rPr>
          <w:rFonts w:hint="eastAsia"/>
          <w:sz w:val="21"/>
          <w:szCs w:val="21"/>
        </w:rPr>
        <w:t>開発効率を高める事ができる利点もある。更に</w:t>
      </w:r>
      <w:r w:rsidR="001022E7" w:rsidRPr="007758B2">
        <w:rPr>
          <w:rFonts w:hint="eastAsia"/>
          <w:sz w:val="21"/>
          <w:szCs w:val="21"/>
        </w:rPr>
        <w:t>近年隆盛なタブレットやスマートフォンでも利用が可能なた</w:t>
      </w:r>
      <w:r w:rsidR="00EA49B5" w:rsidRPr="007758B2">
        <w:rPr>
          <w:rFonts w:hint="eastAsia"/>
          <w:sz w:val="21"/>
          <w:szCs w:val="21"/>
        </w:rPr>
        <w:t>め、より直感的な操作感で数理モデルの改良が可能になる。</w:t>
      </w:r>
    </w:p>
    <w:p w14:paraId="4D607C0A" w14:textId="77777777" w:rsidR="00F1057C" w:rsidRPr="007758B2" w:rsidRDefault="00F1057C" w:rsidP="00F1057C">
      <w:pPr>
        <w:ind w:leftChars="236" w:left="566" w:firstLine="5"/>
        <w:jc w:val="left"/>
        <w:rPr>
          <w:sz w:val="21"/>
          <w:szCs w:val="21"/>
        </w:rPr>
      </w:pPr>
    </w:p>
    <w:p w14:paraId="1B4567D8" w14:textId="42139C51" w:rsidR="00263A97" w:rsidRPr="00DC4A25" w:rsidRDefault="00263A97" w:rsidP="00F1057C">
      <w:pPr>
        <w:ind w:leftChars="236" w:left="566"/>
        <w:jc w:val="left"/>
        <w:rPr>
          <w:sz w:val="21"/>
          <w:szCs w:val="21"/>
        </w:rPr>
      </w:pPr>
      <w:r w:rsidRPr="00DC4A25">
        <w:rPr>
          <w:rFonts w:hint="eastAsia"/>
          <w:sz w:val="21"/>
          <w:szCs w:val="21"/>
        </w:rPr>
        <w:t>対象とする数理モデルは</w:t>
      </w:r>
      <w:proofErr w:type="spellStart"/>
      <w:r w:rsidRPr="00DC4A25">
        <w:rPr>
          <w:sz w:val="21"/>
          <w:szCs w:val="21"/>
        </w:rPr>
        <w:t>Simoncelli</w:t>
      </w:r>
      <w:proofErr w:type="spellEnd"/>
      <w:r w:rsidRPr="00DC4A25">
        <w:rPr>
          <w:sz w:val="21"/>
          <w:szCs w:val="21"/>
        </w:rPr>
        <w:t xml:space="preserve"> &amp; </w:t>
      </w:r>
      <w:proofErr w:type="spellStart"/>
      <w:r w:rsidRPr="00DC4A25">
        <w:rPr>
          <w:sz w:val="21"/>
          <w:szCs w:val="21"/>
        </w:rPr>
        <w:t>Heeger</w:t>
      </w:r>
      <w:proofErr w:type="spellEnd"/>
      <w:r w:rsidRPr="00DC4A25">
        <w:rPr>
          <w:rFonts w:hint="eastAsia"/>
          <w:sz w:val="21"/>
          <w:szCs w:val="21"/>
        </w:rPr>
        <w:t>の数理モデルと</w:t>
      </w:r>
      <w:r w:rsidRPr="00DC4A25">
        <w:rPr>
          <w:rFonts w:hint="eastAsia"/>
          <w:sz w:val="21"/>
          <w:szCs w:val="21"/>
        </w:rPr>
        <w:t>Judd</w:t>
      </w:r>
      <w:r w:rsidRPr="00DC4A25">
        <w:rPr>
          <w:rFonts w:hint="eastAsia"/>
          <w:sz w:val="21"/>
          <w:szCs w:val="21"/>
        </w:rPr>
        <w:t>の数理モデルを対象とする。</w:t>
      </w:r>
    </w:p>
    <w:p w14:paraId="7517DEF7" w14:textId="12A03E0C" w:rsidR="004E0C7D" w:rsidRPr="00DC4A25" w:rsidRDefault="004E0C7D" w:rsidP="00F1057C">
      <w:pPr>
        <w:ind w:leftChars="236" w:left="566"/>
        <w:jc w:val="left"/>
        <w:rPr>
          <w:sz w:val="21"/>
          <w:szCs w:val="21"/>
        </w:rPr>
      </w:pPr>
      <w:proofErr w:type="spellStart"/>
      <w:r w:rsidRPr="00DC4A25">
        <w:rPr>
          <w:rFonts w:hint="eastAsia"/>
          <w:sz w:val="21"/>
          <w:szCs w:val="21"/>
        </w:rPr>
        <w:t>Simoncelli</w:t>
      </w:r>
      <w:proofErr w:type="spellEnd"/>
      <w:r w:rsidRPr="00DC4A25">
        <w:rPr>
          <w:rFonts w:hint="eastAsia"/>
          <w:sz w:val="21"/>
          <w:szCs w:val="21"/>
        </w:rPr>
        <w:t xml:space="preserve"> </w:t>
      </w:r>
      <w:r w:rsidRPr="00DC4A25">
        <w:rPr>
          <w:rFonts w:hint="eastAsia"/>
          <w:sz w:val="21"/>
          <w:szCs w:val="21"/>
        </w:rPr>
        <w:t>＆</w:t>
      </w:r>
      <w:proofErr w:type="spellStart"/>
      <w:r w:rsidRPr="00DC4A25">
        <w:rPr>
          <w:rFonts w:hint="eastAsia"/>
          <w:sz w:val="21"/>
          <w:szCs w:val="21"/>
        </w:rPr>
        <w:t>Heeger</w:t>
      </w:r>
      <w:proofErr w:type="spellEnd"/>
      <w:r w:rsidRPr="00DC4A25">
        <w:rPr>
          <w:rFonts w:hint="eastAsia"/>
          <w:sz w:val="21"/>
          <w:szCs w:val="21"/>
        </w:rPr>
        <w:t>数理モデルは直列的な処理が続き、</w:t>
      </w:r>
      <w:r w:rsidRPr="00DC4A25">
        <w:rPr>
          <w:rFonts w:hint="eastAsia"/>
          <w:sz w:val="21"/>
          <w:szCs w:val="21"/>
        </w:rPr>
        <w:t>Judd</w:t>
      </w:r>
      <w:r w:rsidR="00BF191E" w:rsidRPr="00DC4A25">
        <w:rPr>
          <w:rFonts w:hint="eastAsia"/>
          <w:sz w:val="21"/>
          <w:szCs w:val="21"/>
        </w:rPr>
        <w:t>数理モデルは並列的な処理を行う数理モデルであり、先ずはこの</w:t>
      </w:r>
      <w:r w:rsidR="00BF191E" w:rsidRPr="00DC4A25">
        <w:rPr>
          <w:rFonts w:hint="eastAsia"/>
          <w:sz w:val="21"/>
          <w:szCs w:val="21"/>
        </w:rPr>
        <w:t>2</w:t>
      </w:r>
      <w:r w:rsidR="00BF191E" w:rsidRPr="00DC4A25">
        <w:rPr>
          <w:rFonts w:hint="eastAsia"/>
          <w:sz w:val="21"/>
          <w:szCs w:val="21"/>
        </w:rPr>
        <w:t>つのパターンに限定して提案した双方向の変換が可能な環境の開発を行う。</w:t>
      </w:r>
    </w:p>
    <w:p w14:paraId="077D2A29" w14:textId="77777777" w:rsidR="00BF191E" w:rsidRPr="00DC4A25" w:rsidRDefault="00BF191E" w:rsidP="00BF191E">
      <w:pPr>
        <w:keepNext/>
        <w:jc w:val="left"/>
        <w:rPr>
          <w:sz w:val="21"/>
          <w:szCs w:val="21"/>
        </w:rPr>
      </w:pPr>
      <w:r w:rsidRPr="00DC4A25">
        <w:rPr>
          <w:noProof/>
          <w:sz w:val="21"/>
          <w:szCs w:val="21"/>
        </w:rPr>
        <w:drawing>
          <wp:inline distT="0" distB="0" distL="0" distR="0" wp14:anchorId="3A3411B6" wp14:editId="3A0F92DD">
            <wp:extent cx="5396230" cy="515892"/>
            <wp:effectExtent l="0" t="0" r="0" b="0"/>
            <wp:docPr id="3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6230" cy="515892"/>
                    </a:xfrm>
                    <a:prstGeom prst="rect">
                      <a:avLst/>
                    </a:prstGeom>
                    <a:noFill/>
                    <a:ln>
                      <a:noFill/>
                    </a:ln>
                  </pic:spPr>
                </pic:pic>
              </a:graphicData>
            </a:graphic>
          </wp:inline>
        </w:drawing>
      </w:r>
    </w:p>
    <w:p w14:paraId="265FADFF" w14:textId="002F1368" w:rsidR="004E0C7D"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4</w:t>
      </w:r>
      <w:r w:rsidRPr="00DC4A25">
        <w:rPr>
          <w:b w:val="0"/>
        </w:rPr>
        <w:fldChar w:fldCharType="end"/>
      </w:r>
      <w:r w:rsidRPr="00DC4A25">
        <w:rPr>
          <w:b w:val="0"/>
        </w:rPr>
        <w:t xml:space="preserve"> </w:t>
      </w:r>
      <w:r w:rsidRPr="00DC4A25">
        <w:rPr>
          <w:rFonts w:hint="eastAsia"/>
          <w:b w:val="0"/>
        </w:rPr>
        <w:t>並列的な処理</w:t>
      </w:r>
    </w:p>
    <w:p w14:paraId="0560AD77" w14:textId="56187F64" w:rsidR="00263A97" w:rsidRPr="00DC4A25" w:rsidRDefault="00263A97" w:rsidP="00263A97">
      <w:pPr>
        <w:jc w:val="left"/>
        <w:rPr>
          <w:sz w:val="21"/>
          <w:szCs w:val="21"/>
        </w:rPr>
      </w:pPr>
    </w:p>
    <w:p w14:paraId="07B213E7" w14:textId="77777777" w:rsidR="00BF191E" w:rsidRPr="00DC4A25" w:rsidRDefault="00BF191E" w:rsidP="00BF191E">
      <w:pPr>
        <w:keepNext/>
        <w:jc w:val="left"/>
        <w:rPr>
          <w:sz w:val="21"/>
          <w:szCs w:val="21"/>
        </w:rPr>
      </w:pPr>
      <w:r w:rsidRPr="00DC4A25">
        <w:rPr>
          <w:noProof/>
          <w:sz w:val="21"/>
          <w:szCs w:val="21"/>
        </w:rPr>
        <w:lastRenderedPageBreak/>
        <w:drawing>
          <wp:inline distT="0" distB="0" distL="0" distR="0" wp14:anchorId="34AA70DE" wp14:editId="38EB9BEC">
            <wp:extent cx="4686300" cy="1993900"/>
            <wp:effectExtent l="0" t="0" r="12700" b="12700"/>
            <wp:docPr id="51"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1993900"/>
                    </a:xfrm>
                    <a:prstGeom prst="rect">
                      <a:avLst/>
                    </a:prstGeom>
                    <a:noFill/>
                    <a:ln>
                      <a:noFill/>
                    </a:ln>
                  </pic:spPr>
                </pic:pic>
              </a:graphicData>
            </a:graphic>
          </wp:inline>
        </w:drawing>
      </w:r>
    </w:p>
    <w:p w14:paraId="2066892A" w14:textId="6ADDABAF" w:rsidR="00F60E29" w:rsidRPr="00DC4A25" w:rsidRDefault="00BF191E" w:rsidP="00BF191E">
      <w:pPr>
        <w:pStyle w:val="ae"/>
        <w:jc w:val="left"/>
        <w:rPr>
          <w:b w:val="0"/>
        </w:rPr>
      </w:pPr>
      <w:r w:rsidRPr="00DC4A25">
        <w:rPr>
          <w:rFonts w:hint="eastAsia"/>
          <w:b w:val="0"/>
        </w:rPr>
        <w:t>図</w:t>
      </w:r>
      <w:r w:rsidRPr="00DC4A25">
        <w:rPr>
          <w:rFonts w:hint="eastAsia"/>
          <w:b w:val="0"/>
        </w:rPr>
        <w:t xml:space="preserve"> </w:t>
      </w:r>
      <w:r w:rsidRPr="00DC4A25">
        <w:rPr>
          <w:b w:val="0"/>
        </w:rPr>
        <w:fldChar w:fldCharType="begin"/>
      </w:r>
      <w:r w:rsidRPr="00DC4A25">
        <w:rPr>
          <w:b w:val="0"/>
        </w:rPr>
        <w:instrText xml:space="preserve"> SEQ </w:instrText>
      </w:r>
      <w:r w:rsidRPr="00DC4A25">
        <w:rPr>
          <w:rFonts w:hint="eastAsia"/>
          <w:b w:val="0"/>
        </w:rPr>
        <w:instrText>図</w:instrText>
      </w:r>
      <w:r w:rsidRPr="00DC4A25">
        <w:rPr>
          <w:rFonts w:hint="eastAsia"/>
          <w:b w:val="0"/>
        </w:rPr>
        <w:instrText xml:space="preserve"> \* ARABIC</w:instrText>
      </w:r>
      <w:r w:rsidRPr="00DC4A25">
        <w:rPr>
          <w:b w:val="0"/>
        </w:rPr>
        <w:instrText xml:space="preserve"> </w:instrText>
      </w:r>
      <w:r w:rsidRPr="00DC4A25">
        <w:rPr>
          <w:b w:val="0"/>
        </w:rPr>
        <w:fldChar w:fldCharType="separate"/>
      </w:r>
      <w:r w:rsidRPr="00DC4A25">
        <w:rPr>
          <w:b w:val="0"/>
          <w:noProof/>
        </w:rPr>
        <w:t>5</w:t>
      </w:r>
      <w:r w:rsidRPr="00DC4A25">
        <w:rPr>
          <w:b w:val="0"/>
        </w:rPr>
        <w:fldChar w:fldCharType="end"/>
      </w:r>
      <w:r w:rsidRPr="00DC4A25">
        <w:rPr>
          <w:b w:val="0"/>
        </w:rPr>
        <w:t xml:space="preserve"> </w:t>
      </w:r>
      <w:r w:rsidRPr="00DC4A25">
        <w:rPr>
          <w:rFonts w:hint="eastAsia"/>
          <w:b w:val="0"/>
        </w:rPr>
        <w:t>並列的な処理</w:t>
      </w:r>
    </w:p>
    <w:p w14:paraId="2E056D60" w14:textId="77777777" w:rsidR="0033485C" w:rsidRPr="00DC4A25" w:rsidRDefault="0033485C" w:rsidP="0033485C">
      <w:pPr>
        <w:pStyle w:val="a3"/>
        <w:numPr>
          <w:ilvl w:val="0"/>
          <w:numId w:val="1"/>
        </w:numPr>
        <w:ind w:leftChars="0"/>
        <w:jc w:val="left"/>
        <w:rPr>
          <w:rFonts w:asciiTheme="minorEastAsia" w:hAnsiTheme="minorEastAsia"/>
          <w:sz w:val="21"/>
          <w:szCs w:val="21"/>
        </w:rPr>
      </w:pPr>
      <w:r w:rsidRPr="00DC4A25">
        <w:rPr>
          <w:rFonts w:hint="eastAsia"/>
          <w:sz w:val="21"/>
          <w:szCs w:val="21"/>
        </w:rPr>
        <w:t>現在までの結果</w:t>
      </w:r>
    </w:p>
    <w:p w14:paraId="03234B65" w14:textId="7C101D18" w:rsidR="005F22F7" w:rsidRPr="00DC4A25" w:rsidRDefault="00743662" w:rsidP="008D6F77">
      <w:pPr>
        <w:pStyle w:val="a3"/>
        <w:ind w:leftChars="0" w:left="480"/>
        <w:jc w:val="left"/>
        <w:rPr>
          <w:rFonts w:asciiTheme="minorEastAsia" w:hAnsiTheme="minorEastAsia"/>
          <w:sz w:val="21"/>
          <w:szCs w:val="21"/>
        </w:rPr>
      </w:pPr>
      <w:r w:rsidRPr="00DC4A25">
        <w:rPr>
          <w:rFonts w:asciiTheme="minorEastAsia" w:hAnsiTheme="minorEastAsia" w:hint="eastAsia"/>
          <w:sz w:val="21"/>
          <w:szCs w:val="21"/>
        </w:rPr>
        <w:t>テキストベースのソースコードの字句解析は</w:t>
      </w:r>
      <w:r w:rsidR="005F22F7" w:rsidRPr="00DC4A25">
        <w:rPr>
          <w:rFonts w:asciiTheme="minorEastAsia" w:hAnsiTheme="minorEastAsia" w:hint="eastAsia"/>
          <w:sz w:val="21"/>
          <w:szCs w:val="21"/>
        </w:rPr>
        <w:t>DOM APIで</w:t>
      </w:r>
      <w:r w:rsidRPr="00DC4A25">
        <w:rPr>
          <w:rFonts w:asciiTheme="minorEastAsia" w:hAnsiTheme="minorEastAsia" w:hint="eastAsia"/>
          <w:sz w:val="21"/>
          <w:szCs w:val="21"/>
        </w:rPr>
        <w:t>パース処理を行いやすい</w:t>
      </w:r>
      <w:r w:rsidRPr="00F1057C">
        <w:rPr>
          <w:sz w:val="21"/>
          <w:szCs w:val="21"/>
        </w:rPr>
        <w:t>Key-Value</w:t>
      </w:r>
      <w:r w:rsidRPr="00DC4A25">
        <w:rPr>
          <w:rFonts w:asciiTheme="minorEastAsia" w:hAnsiTheme="minorEastAsia" w:hint="eastAsia"/>
          <w:sz w:val="21"/>
          <w:szCs w:val="21"/>
        </w:rPr>
        <w:t>形式の</w:t>
      </w:r>
      <w:r w:rsidRPr="00F1057C">
        <w:rPr>
          <w:sz w:val="21"/>
          <w:szCs w:val="21"/>
        </w:rPr>
        <w:t>JSON</w:t>
      </w:r>
      <w:r w:rsidRPr="00DC4A25">
        <w:rPr>
          <w:rFonts w:asciiTheme="minorEastAsia" w:hAnsiTheme="minorEastAsia" w:hint="eastAsia"/>
          <w:sz w:val="21"/>
          <w:szCs w:val="21"/>
        </w:rPr>
        <w:t>とし、</w:t>
      </w:r>
      <w:proofErr w:type="spellStart"/>
      <w:r w:rsidR="005F22F7" w:rsidRPr="00F1057C">
        <w:rPr>
          <w:sz w:val="21"/>
          <w:szCs w:val="21"/>
        </w:rPr>
        <w:t>JQuery,Ajax</w:t>
      </w:r>
      <w:proofErr w:type="spellEnd"/>
      <w:r w:rsidR="005F22F7" w:rsidRPr="00DC4A25">
        <w:rPr>
          <w:rFonts w:asciiTheme="minorEastAsia" w:hAnsiTheme="minorEastAsia" w:hint="eastAsia"/>
          <w:sz w:val="21"/>
          <w:szCs w:val="21"/>
        </w:rPr>
        <w:t>でテキストファイルのパース方法を調査検討している。同時に</w:t>
      </w:r>
      <w:proofErr w:type="spellStart"/>
      <w:r w:rsidRPr="00F1057C">
        <w:rPr>
          <w:sz w:val="21"/>
          <w:szCs w:val="21"/>
        </w:rPr>
        <w:t>JQuery,Ajax</w:t>
      </w:r>
      <w:proofErr w:type="spellEnd"/>
      <w:r w:rsidRPr="00DC4A25">
        <w:rPr>
          <w:rFonts w:asciiTheme="minorEastAsia" w:hAnsiTheme="minorEastAsia" w:hint="eastAsia"/>
          <w:sz w:val="21"/>
          <w:szCs w:val="21"/>
        </w:rPr>
        <w:t>の機能を利用してブラウザに表示する</w:t>
      </w:r>
      <w:r w:rsidR="00AB48B0" w:rsidRPr="00DC4A25">
        <w:rPr>
          <w:rFonts w:asciiTheme="minorEastAsia" w:hAnsiTheme="minorEastAsia" w:hint="eastAsia"/>
          <w:sz w:val="21"/>
          <w:szCs w:val="21"/>
        </w:rPr>
        <w:t>機能の</w:t>
      </w:r>
      <w:r w:rsidR="005F22F7" w:rsidRPr="00DC4A25">
        <w:rPr>
          <w:rFonts w:asciiTheme="minorEastAsia" w:hAnsiTheme="minorEastAsia" w:hint="eastAsia"/>
          <w:sz w:val="21"/>
          <w:szCs w:val="21"/>
        </w:rPr>
        <w:t>調査検討も</w:t>
      </w:r>
      <w:r w:rsidRPr="00DC4A25">
        <w:rPr>
          <w:rFonts w:asciiTheme="minorEastAsia" w:hAnsiTheme="minorEastAsia" w:hint="eastAsia"/>
          <w:sz w:val="21"/>
          <w:szCs w:val="21"/>
        </w:rPr>
        <w:t>行っている。</w:t>
      </w:r>
    </w:p>
    <w:p w14:paraId="2141BA98" w14:textId="3FAA2AFC" w:rsidR="0033485C" w:rsidRPr="00DC4A25" w:rsidRDefault="0033485C" w:rsidP="0033485C">
      <w:pPr>
        <w:pStyle w:val="a3"/>
        <w:numPr>
          <w:ilvl w:val="0"/>
          <w:numId w:val="1"/>
        </w:numPr>
        <w:ind w:leftChars="0"/>
        <w:jc w:val="left"/>
        <w:rPr>
          <w:sz w:val="21"/>
          <w:szCs w:val="21"/>
        </w:rPr>
      </w:pPr>
      <w:r w:rsidRPr="00DC4A25">
        <w:rPr>
          <w:rFonts w:hint="eastAsia"/>
          <w:sz w:val="21"/>
          <w:szCs w:val="21"/>
        </w:rPr>
        <w:t>考察</w:t>
      </w:r>
      <w:r w:rsidR="00902A49">
        <w:rPr>
          <w:rFonts w:hint="eastAsia"/>
          <w:sz w:val="21"/>
          <w:szCs w:val="21"/>
        </w:rPr>
        <w:t>と今後の予定</w:t>
      </w:r>
    </w:p>
    <w:p w14:paraId="11391F87" w14:textId="5BDFAAEC" w:rsidR="008D6F77" w:rsidRDefault="00F1057C" w:rsidP="008D6F77">
      <w:pPr>
        <w:pStyle w:val="a3"/>
        <w:ind w:leftChars="0" w:left="480"/>
        <w:jc w:val="left"/>
        <w:rPr>
          <w:sz w:val="21"/>
          <w:szCs w:val="21"/>
        </w:rPr>
      </w:pPr>
      <w:r>
        <w:rPr>
          <w:rFonts w:hint="eastAsia"/>
          <w:sz w:val="21"/>
          <w:szCs w:val="21"/>
        </w:rPr>
        <w:t>2014</w:t>
      </w:r>
      <w:r>
        <w:rPr>
          <w:rFonts w:hint="eastAsia"/>
          <w:sz w:val="21"/>
          <w:szCs w:val="21"/>
        </w:rPr>
        <w:t>年</w:t>
      </w:r>
      <w:r>
        <w:rPr>
          <w:rFonts w:hint="eastAsia"/>
          <w:sz w:val="21"/>
          <w:szCs w:val="21"/>
        </w:rPr>
        <w:t>10</w:t>
      </w:r>
      <w:r>
        <w:rPr>
          <w:rFonts w:hint="eastAsia"/>
          <w:sz w:val="21"/>
          <w:szCs w:val="21"/>
        </w:rPr>
        <w:t>月</w:t>
      </w:r>
      <w:r>
        <w:rPr>
          <w:rFonts w:hint="eastAsia"/>
          <w:sz w:val="21"/>
          <w:szCs w:val="21"/>
        </w:rPr>
        <w:t>28</w:t>
      </w:r>
      <w:r>
        <w:rPr>
          <w:rFonts w:hint="eastAsia"/>
          <w:sz w:val="21"/>
          <w:szCs w:val="21"/>
        </w:rPr>
        <w:t>日（米国時間）に</w:t>
      </w:r>
      <w:r>
        <w:rPr>
          <w:rFonts w:hint="eastAsia"/>
          <w:sz w:val="21"/>
          <w:szCs w:val="21"/>
        </w:rPr>
        <w:t>WEB</w:t>
      </w:r>
      <w:r>
        <w:rPr>
          <w:rFonts w:hint="eastAsia"/>
          <w:sz w:val="21"/>
          <w:szCs w:val="21"/>
        </w:rPr>
        <w:t>標準化団体</w:t>
      </w:r>
      <w:r>
        <w:rPr>
          <w:rFonts w:hint="eastAsia"/>
          <w:sz w:val="21"/>
          <w:szCs w:val="21"/>
        </w:rPr>
        <w:t>W3C</w:t>
      </w:r>
      <w:r>
        <w:rPr>
          <w:rFonts w:hint="eastAsia"/>
          <w:sz w:val="21"/>
          <w:szCs w:val="21"/>
        </w:rPr>
        <w:t>により</w:t>
      </w:r>
      <w:r w:rsidR="008D6F77" w:rsidRPr="00DC4A25">
        <w:rPr>
          <w:rFonts w:hint="eastAsia"/>
          <w:sz w:val="21"/>
          <w:szCs w:val="21"/>
        </w:rPr>
        <w:t>HTML5</w:t>
      </w:r>
      <w:r>
        <w:rPr>
          <w:rFonts w:hint="eastAsia"/>
          <w:sz w:val="21"/>
          <w:szCs w:val="21"/>
        </w:rPr>
        <w:t>は正式に勧告された</w:t>
      </w:r>
      <w:r>
        <w:rPr>
          <w:rFonts w:hint="eastAsia"/>
          <w:sz w:val="21"/>
          <w:szCs w:val="21"/>
          <w:vertAlign w:val="superscript"/>
        </w:rPr>
        <w:t>10)</w:t>
      </w:r>
      <w:r>
        <w:rPr>
          <w:rFonts w:hint="eastAsia"/>
          <w:sz w:val="21"/>
          <w:szCs w:val="21"/>
        </w:rPr>
        <w:t>。</w:t>
      </w:r>
      <w:r w:rsidR="00902A49">
        <w:rPr>
          <w:rFonts w:hint="eastAsia"/>
          <w:sz w:val="21"/>
          <w:szCs w:val="21"/>
        </w:rPr>
        <w:t>HTML5</w:t>
      </w:r>
      <w:r w:rsidR="00902A49">
        <w:rPr>
          <w:rFonts w:hint="eastAsia"/>
          <w:sz w:val="21"/>
          <w:szCs w:val="21"/>
        </w:rPr>
        <w:t>で新たに</w:t>
      </w:r>
      <w:r w:rsidR="008D6F77" w:rsidRPr="00DC4A25">
        <w:rPr>
          <w:rFonts w:hint="eastAsia"/>
          <w:sz w:val="21"/>
          <w:szCs w:val="21"/>
        </w:rPr>
        <w:t>実装されたドラッグアンドドロップとローカルストレージ機能を利用することでサーバーにファイルをアップロードすることなくローカル</w:t>
      </w:r>
      <w:r w:rsidR="008D6F77" w:rsidRPr="00DC4A25">
        <w:rPr>
          <w:rFonts w:hint="eastAsia"/>
          <w:sz w:val="21"/>
          <w:szCs w:val="21"/>
        </w:rPr>
        <w:t>PC</w:t>
      </w:r>
      <w:r w:rsidR="008D6F77" w:rsidRPr="00DC4A25">
        <w:rPr>
          <w:rFonts w:hint="eastAsia"/>
          <w:sz w:val="21"/>
          <w:szCs w:val="21"/>
        </w:rPr>
        <w:t>で完結する環境が構築できれば</w:t>
      </w:r>
      <w:r w:rsidR="00902A49">
        <w:rPr>
          <w:rFonts w:hint="eastAsia"/>
          <w:sz w:val="21"/>
          <w:szCs w:val="21"/>
        </w:rPr>
        <w:t>セキュリティ対策としても外部へのソースコード漏洩の危険性が限りなく低くなり有効だと思われる。各主要ブラウザも勧告を受けたことで動作の差異が少なくなり</w:t>
      </w:r>
      <w:r w:rsidR="008D6F77" w:rsidRPr="00DC4A25">
        <w:rPr>
          <w:rFonts w:hint="eastAsia"/>
          <w:sz w:val="21"/>
          <w:szCs w:val="21"/>
        </w:rPr>
        <w:t>利用できそうな技術</w:t>
      </w:r>
      <w:r w:rsidR="00902A49">
        <w:rPr>
          <w:rFonts w:hint="eastAsia"/>
          <w:sz w:val="21"/>
          <w:szCs w:val="21"/>
        </w:rPr>
        <w:t>は</w:t>
      </w:r>
      <w:r w:rsidR="008D6F77" w:rsidRPr="00DC4A25">
        <w:rPr>
          <w:rFonts w:hint="eastAsia"/>
          <w:sz w:val="21"/>
          <w:szCs w:val="21"/>
        </w:rPr>
        <w:t>積極的に採用していきたいと考えている。</w:t>
      </w:r>
    </w:p>
    <w:p w14:paraId="1FE0C003" w14:textId="77777777" w:rsidR="00DC4A25" w:rsidRPr="00DC4A25" w:rsidRDefault="00DC4A25" w:rsidP="008D6F77">
      <w:pPr>
        <w:pStyle w:val="a3"/>
        <w:ind w:leftChars="0" w:left="480"/>
        <w:jc w:val="left"/>
        <w:rPr>
          <w:sz w:val="21"/>
          <w:szCs w:val="21"/>
        </w:rPr>
      </w:pPr>
    </w:p>
    <w:p w14:paraId="546B5B57" w14:textId="359BEEA0" w:rsidR="00980778" w:rsidRPr="00DC4A25" w:rsidRDefault="00980778" w:rsidP="00F1057C">
      <w:pPr>
        <w:pStyle w:val="a3"/>
        <w:ind w:leftChars="0" w:left="0"/>
        <w:jc w:val="left"/>
        <w:rPr>
          <w:sz w:val="21"/>
          <w:szCs w:val="21"/>
        </w:rPr>
      </w:pPr>
      <w:r w:rsidRPr="00DC4A25">
        <w:rPr>
          <w:rFonts w:hint="eastAsia"/>
          <w:sz w:val="21"/>
          <w:szCs w:val="21"/>
        </w:rPr>
        <w:t>参考文献</w:t>
      </w:r>
    </w:p>
    <w:p w14:paraId="11FF2098" w14:textId="641CC886" w:rsidR="00980778" w:rsidRPr="003B173F" w:rsidRDefault="00EB321B" w:rsidP="00F1057C">
      <w:pPr>
        <w:pStyle w:val="a3"/>
        <w:ind w:leftChars="177" w:left="425"/>
        <w:jc w:val="left"/>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1)</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E P </w:t>
      </w:r>
      <w:proofErr w:type="spellStart"/>
      <w:r w:rsidR="00980778" w:rsidRPr="003B173F">
        <w:rPr>
          <w:rFonts w:asciiTheme="majorEastAsia" w:eastAsiaTheme="majorEastAsia" w:hAnsiTheme="majorEastAsia"/>
          <w:sz w:val="21"/>
          <w:szCs w:val="21"/>
        </w:rPr>
        <w:t>Simoncelli</w:t>
      </w:r>
      <w:proofErr w:type="spellEnd"/>
      <w:r w:rsidR="00980778" w:rsidRPr="003B173F">
        <w:rPr>
          <w:rFonts w:asciiTheme="majorEastAsia" w:eastAsiaTheme="majorEastAsia" w:hAnsiTheme="majorEastAsia"/>
          <w:sz w:val="21"/>
          <w:szCs w:val="21"/>
        </w:rPr>
        <w:t xml:space="preserve"> and D J </w:t>
      </w:r>
      <w:proofErr w:type="spellStart"/>
      <w:r w:rsidR="00980778" w:rsidRPr="003B173F">
        <w:rPr>
          <w:rFonts w:asciiTheme="majorEastAsia" w:eastAsiaTheme="majorEastAsia" w:hAnsiTheme="majorEastAsia"/>
          <w:sz w:val="21"/>
          <w:szCs w:val="21"/>
        </w:rPr>
        <w:t>Heeger</w:t>
      </w:r>
      <w:proofErr w:type="spellEnd"/>
      <w:r w:rsidR="00980778" w:rsidRPr="003B173F">
        <w:rPr>
          <w:rFonts w:asciiTheme="majorEastAsia" w:eastAsiaTheme="majorEastAsia" w:hAnsiTheme="majorEastAsia"/>
          <w:sz w:val="21"/>
          <w:szCs w:val="21"/>
        </w:rPr>
        <w:t>, A Model of Neuronal Responses in Visual Area MT. Vision Research, 38(5), pp 743-761, 1998.</w:t>
      </w:r>
    </w:p>
    <w:p w14:paraId="29A6EA50" w14:textId="358B22CD" w:rsidR="003027D7"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2)</w:t>
      </w:r>
      <w:r w:rsidRPr="003B173F">
        <w:rPr>
          <w:rFonts w:asciiTheme="majorEastAsia" w:eastAsiaTheme="majorEastAsia" w:hAnsiTheme="majorEastAsia"/>
          <w:sz w:val="21"/>
          <w:szCs w:val="21"/>
        </w:rPr>
        <w:t xml:space="preserve"> </w:t>
      </w:r>
      <w:r w:rsidR="00980778" w:rsidRPr="003B173F">
        <w:rPr>
          <w:rFonts w:asciiTheme="majorEastAsia" w:eastAsiaTheme="majorEastAsia" w:hAnsiTheme="majorEastAsia"/>
          <w:sz w:val="21"/>
          <w:szCs w:val="21"/>
        </w:rPr>
        <w:t xml:space="preserve">Shinji Nishimoto and Jack L. </w:t>
      </w:r>
      <w:proofErr w:type="spellStart"/>
      <w:r w:rsidR="00980778" w:rsidRPr="003B173F">
        <w:rPr>
          <w:rFonts w:asciiTheme="majorEastAsia" w:eastAsiaTheme="majorEastAsia" w:hAnsiTheme="majorEastAsia"/>
          <w:sz w:val="21"/>
          <w:szCs w:val="21"/>
        </w:rPr>
        <w:t>Gallant,”A</w:t>
      </w:r>
      <w:proofErr w:type="spellEnd"/>
      <w:r w:rsidR="00980778" w:rsidRPr="003B173F">
        <w:rPr>
          <w:rFonts w:asciiTheme="majorEastAsia" w:eastAsiaTheme="majorEastAsia" w:hAnsiTheme="majorEastAsia"/>
          <w:sz w:val="21"/>
          <w:szCs w:val="21"/>
        </w:rPr>
        <w:t xml:space="preserve"> Three-Dimensional Spatiotemporal Receptive Field Model Explains Responses of Area MT Neurons to Naturalistic Movies”, Neuroscience, 31(41):14551- 14564, October 12,2011. </w:t>
      </w:r>
    </w:p>
    <w:p w14:paraId="7D429A0B" w14:textId="4C0049F3"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3) </w:t>
      </w:r>
      <w:proofErr w:type="spellStart"/>
      <w:r w:rsidR="003027D7" w:rsidRPr="003B173F">
        <w:rPr>
          <w:rFonts w:asciiTheme="majorEastAsia" w:eastAsiaTheme="majorEastAsia" w:hAnsiTheme="majorEastAsia"/>
          <w:sz w:val="21"/>
          <w:szCs w:val="21"/>
        </w:rPr>
        <w:t>Erkut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Aykut</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Erdem.Visual</w:t>
      </w:r>
      <w:proofErr w:type="spellEnd"/>
      <w:r w:rsidR="003027D7" w:rsidRPr="003B173F">
        <w:rPr>
          <w:rFonts w:asciiTheme="majorEastAsia" w:eastAsiaTheme="majorEastAsia" w:hAnsiTheme="majorEastAsia"/>
          <w:sz w:val="21"/>
          <w:szCs w:val="21"/>
        </w:rPr>
        <w:t xml:space="preserve"> saliency estimation by nonlinearly integrating features using region </w:t>
      </w:r>
      <w:proofErr w:type="spellStart"/>
      <w:r w:rsidR="003027D7" w:rsidRPr="003B173F">
        <w:rPr>
          <w:rFonts w:asciiTheme="majorEastAsia" w:eastAsiaTheme="majorEastAsia" w:hAnsiTheme="majorEastAsia"/>
          <w:sz w:val="21"/>
          <w:szCs w:val="21"/>
        </w:rPr>
        <w:t>covariances</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JoV</w:t>
      </w:r>
      <w:proofErr w:type="spellEnd"/>
      <w:r w:rsidR="003027D7" w:rsidRPr="003B173F">
        <w:rPr>
          <w:rFonts w:asciiTheme="majorEastAsia" w:eastAsiaTheme="majorEastAsia" w:hAnsiTheme="majorEastAsia"/>
          <w:sz w:val="21"/>
          <w:szCs w:val="21"/>
        </w:rPr>
        <w:t xml:space="preserve"> 2013]</w:t>
      </w:r>
    </w:p>
    <w:p w14:paraId="7F1C9307" w14:textId="2B23B37E" w:rsidR="000E5311"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t xml:space="preserve">4) </w:t>
      </w:r>
      <w:proofErr w:type="spellStart"/>
      <w:r w:rsidR="003027D7" w:rsidRPr="003B173F">
        <w:rPr>
          <w:rFonts w:asciiTheme="majorEastAsia" w:eastAsiaTheme="majorEastAsia" w:hAnsiTheme="majorEastAsia"/>
          <w:sz w:val="21"/>
          <w:szCs w:val="21"/>
        </w:rPr>
        <w:t>Jianming</w:t>
      </w:r>
      <w:proofErr w:type="spellEnd"/>
      <w:r w:rsidR="003027D7" w:rsidRPr="003B173F">
        <w:rPr>
          <w:rFonts w:asciiTheme="majorEastAsia" w:eastAsiaTheme="majorEastAsia" w:hAnsiTheme="majorEastAsia"/>
          <w:sz w:val="21"/>
          <w:szCs w:val="21"/>
        </w:rPr>
        <w:t xml:space="preserve"> Zhang, Stan </w:t>
      </w:r>
      <w:proofErr w:type="spellStart"/>
      <w:r w:rsidR="003027D7" w:rsidRPr="003B173F">
        <w:rPr>
          <w:rFonts w:asciiTheme="majorEastAsia" w:eastAsiaTheme="majorEastAsia" w:hAnsiTheme="majorEastAsia"/>
          <w:sz w:val="21"/>
          <w:szCs w:val="21"/>
        </w:rPr>
        <w:t>Sclaroff.Saliency</w:t>
      </w:r>
      <w:proofErr w:type="spellEnd"/>
      <w:r w:rsidR="003027D7" w:rsidRPr="003B173F">
        <w:rPr>
          <w:rFonts w:asciiTheme="majorEastAsia" w:eastAsiaTheme="majorEastAsia" w:hAnsiTheme="majorEastAsia"/>
          <w:sz w:val="21"/>
          <w:szCs w:val="21"/>
        </w:rPr>
        <w:t xml:space="preserve"> detection: a </w:t>
      </w:r>
      <w:proofErr w:type="spellStart"/>
      <w:r w:rsidR="003027D7" w:rsidRPr="003B173F">
        <w:rPr>
          <w:rFonts w:asciiTheme="majorEastAsia" w:eastAsiaTheme="majorEastAsia" w:hAnsiTheme="majorEastAsia"/>
          <w:sz w:val="21"/>
          <w:szCs w:val="21"/>
        </w:rPr>
        <w:t>boolean</w:t>
      </w:r>
      <w:proofErr w:type="spellEnd"/>
      <w:r w:rsidR="003027D7" w:rsidRPr="003B173F">
        <w:rPr>
          <w:rFonts w:asciiTheme="majorEastAsia" w:eastAsiaTheme="majorEastAsia" w:hAnsiTheme="majorEastAsia"/>
          <w:sz w:val="21"/>
          <w:szCs w:val="21"/>
        </w:rPr>
        <w:t xml:space="preserve"> map approach [ICCV 2013]</w:t>
      </w:r>
    </w:p>
    <w:p w14:paraId="4EA6C18E" w14:textId="4AE152B4" w:rsidR="000377C9" w:rsidRPr="003B173F" w:rsidRDefault="00EB321B" w:rsidP="00F1057C">
      <w:pPr>
        <w:pStyle w:val="a3"/>
        <w:ind w:leftChars="177" w:left="425"/>
        <w:rPr>
          <w:rFonts w:asciiTheme="majorEastAsia" w:eastAsiaTheme="majorEastAsia" w:hAnsiTheme="majorEastAsia"/>
          <w:sz w:val="21"/>
          <w:szCs w:val="21"/>
        </w:rPr>
      </w:pPr>
      <w:r w:rsidRPr="003B173F">
        <w:rPr>
          <w:rFonts w:asciiTheme="majorEastAsia" w:eastAsiaTheme="majorEastAsia" w:hAnsiTheme="majorEastAsia" w:hint="eastAsia"/>
          <w:sz w:val="21"/>
          <w:szCs w:val="21"/>
        </w:rPr>
        <w:lastRenderedPageBreak/>
        <w:t xml:space="preserve">5) </w:t>
      </w:r>
      <w:proofErr w:type="spellStart"/>
      <w:r w:rsidR="003027D7" w:rsidRPr="003B173F">
        <w:rPr>
          <w:rFonts w:asciiTheme="majorEastAsia" w:eastAsiaTheme="majorEastAsia" w:hAnsiTheme="majorEastAsia"/>
          <w:sz w:val="21"/>
          <w:szCs w:val="21"/>
        </w:rPr>
        <w:t>Tilke</w:t>
      </w:r>
      <w:proofErr w:type="spellEnd"/>
      <w:r w:rsidR="003027D7" w:rsidRPr="003B173F">
        <w:rPr>
          <w:rFonts w:asciiTheme="majorEastAsia" w:eastAsiaTheme="majorEastAsia" w:hAnsiTheme="majorEastAsia"/>
          <w:sz w:val="21"/>
          <w:szCs w:val="21"/>
        </w:rPr>
        <w:t xml:space="preserve"> Judd, Krista </w:t>
      </w:r>
      <w:proofErr w:type="spellStart"/>
      <w:r w:rsidR="003027D7" w:rsidRPr="003B173F">
        <w:rPr>
          <w:rFonts w:asciiTheme="majorEastAsia" w:eastAsiaTheme="majorEastAsia" w:hAnsiTheme="majorEastAsia"/>
          <w:sz w:val="21"/>
          <w:szCs w:val="21"/>
        </w:rPr>
        <w:t>Ehinger</w:t>
      </w:r>
      <w:proofErr w:type="spellEnd"/>
      <w:r w:rsidR="003027D7" w:rsidRPr="003B173F">
        <w:rPr>
          <w:rFonts w:asciiTheme="majorEastAsia" w:eastAsiaTheme="majorEastAsia" w:hAnsiTheme="majorEastAsia"/>
          <w:sz w:val="21"/>
          <w:szCs w:val="21"/>
        </w:rPr>
        <w:t xml:space="preserve">, </w:t>
      </w:r>
      <w:proofErr w:type="spellStart"/>
      <w:r w:rsidR="003027D7" w:rsidRPr="003B173F">
        <w:rPr>
          <w:rFonts w:asciiTheme="majorEastAsia" w:eastAsiaTheme="majorEastAsia" w:hAnsiTheme="majorEastAsia"/>
          <w:sz w:val="21"/>
          <w:szCs w:val="21"/>
        </w:rPr>
        <w:t>Fredo</w:t>
      </w:r>
      <w:proofErr w:type="spellEnd"/>
      <w:r w:rsidR="003027D7" w:rsidRPr="003B173F">
        <w:rPr>
          <w:rFonts w:asciiTheme="majorEastAsia" w:eastAsiaTheme="majorEastAsia" w:hAnsiTheme="majorEastAsia"/>
          <w:sz w:val="21"/>
          <w:szCs w:val="21"/>
        </w:rPr>
        <w:t xml:space="preserve"> Durand, Antonio </w:t>
      </w:r>
      <w:proofErr w:type="spellStart"/>
      <w:r w:rsidR="003027D7" w:rsidRPr="003B173F">
        <w:rPr>
          <w:rFonts w:asciiTheme="majorEastAsia" w:eastAsiaTheme="majorEastAsia" w:hAnsiTheme="majorEastAsia"/>
          <w:sz w:val="21"/>
          <w:szCs w:val="21"/>
        </w:rPr>
        <w:t>Torralba.Learning</w:t>
      </w:r>
      <w:proofErr w:type="spellEnd"/>
      <w:r w:rsidR="003027D7" w:rsidRPr="003B173F">
        <w:rPr>
          <w:rFonts w:asciiTheme="majorEastAsia" w:eastAsiaTheme="majorEastAsia" w:hAnsiTheme="majorEastAsia"/>
          <w:sz w:val="21"/>
          <w:szCs w:val="21"/>
        </w:rPr>
        <w:t xml:space="preserve"> to predict where humans look [ICCV 2009]</w:t>
      </w:r>
    </w:p>
    <w:p w14:paraId="00815911" w14:textId="44ECBF75" w:rsidR="000E5311"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6</w:t>
      </w:r>
      <w:r w:rsidR="00EB321B" w:rsidRPr="003B173F">
        <w:rPr>
          <w:rFonts w:asciiTheme="majorEastAsia" w:eastAsiaTheme="majorEastAsia" w:hAnsiTheme="majorEastAsia" w:cs="Times New Roman" w:hint="eastAsia"/>
          <w:sz w:val="21"/>
          <w:szCs w:val="21"/>
        </w:rPr>
        <w:t xml:space="preserve">) </w:t>
      </w:r>
      <w:r w:rsidR="000377C9" w:rsidRPr="003B173F">
        <w:rPr>
          <w:rFonts w:asciiTheme="majorEastAsia" w:eastAsiaTheme="majorEastAsia" w:hAnsiTheme="majorEastAsia" w:cs="Times New Roman"/>
          <w:sz w:val="21"/>
          <w:szCs w:val="21"/>
        </w:rPr>
        <w:t>W.R. Sutherland (1966). "The On-line Graphical Specification of Computer Procedures". MIT.</w:t>
      </w:r>
    </w:p>
    <w:p w14:paraId="12F657D8" w14:textId="4979CD5C" w:rsidR="00E57FDA" w:rsidRPr="003B173F" w:rsidRDefault="000E06C5" w:rsidP="00F1057C">
      <w:pPr>
        <w:ind w:leftChars="177" w:left="425"/>
        <w:rPr>
          <w:rFonts w:asciiTheme="majorEastAsia" w:eastAsiaTheme="majorEastAsia" w:hAnsiTheme="majorEastAsia" w:cs="Times New Roman"/>
          <w:color w:val="252525"/>
          <w:sz w:val="21"/>
          <w:szCs w:val="21"/>
          <w:shd w:val="clear" w:color="auto" w:fill="FFFFFF"/>
        </w:rPr>
      </w:pPr>
      <w:r w:rsidRPr="003B173F">
        <w:rPr>
          <w:rFonts w:asciiTheme="majorEastAsia" w:eastAsiaTheme="majorEastAsia" w:hAnsiTheme="majorEastAsia" w:hint="eastAsia"/>
          <w:sz w:val="21"/>
          <w:szCs w:val="21"/>
        </w:rPr>
        <w:t>7</w:t>
      </w:r>
      <w:r w:rsidR="00EB321B" w:rsidRPr="003B173F">
        <w:rPr>
          <w:rFonts w:asciiTheme="majorEastAsia" w:eastAsiaTheme="majorEastAsia" w:hAnsiTheme="majorEastAsia" w:hint="eastAsia"/>
          <w:sz w:val="21"/>
          <w:szCs w:val="21"/>
        </w:rPr>
        <w:t xml:space="preserve">) </w:t>
      </w:r>
      <w:r w:rsidR="000E5311" w:rsidRPr="003B173F">
        <w:rPr>
          <w:rFonts w:asciiTheme="majorEastAsia" w:eastAsiaTheme="majorEastAsia" w:hAnsiTheme="majorEastAsia" w:cs="Times New Roman"/>
          <w:color w:val="252525"/>
          <w:sz w:val="21"/>
          <w:szCs w:val="21"/>
          <w:shd w:val="clear" w:color="auto" w:fill="FFFFFF"/>
        </w:rPr>
        <w:t>Johnston, W.M.; Hanna, J.R.P. and Millar, R.J. (2004).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"A</w:t>
      </w:r>
      <w:r w:rsidR="00EB321B" w:rsidRPr="003B173F">
        <w:rPr>
          <w:rFonts w:asciiTheme="majorEastAsia" w:eastAsiaTheme="majorEastAsia" w:hAnsiTheme="majorEastAsia" w:cs="Times New Roman"/>
          <w:sz w:val="21"/>
          <w:szCs w:val="21"/>
          <w:shd w:val="clear" w:color="auto" w:fill="FFFFFF"/>
        </w:rPr>
        <w:t xml:space="preserve">dvances in dataflow programming </w:t>
      </w:r>
      <w:r w:rsidR="000E5311" w:rsidRPr="003B173F">
        <w:rPr>
          <w:rFonts w:asciiTheme="majorEastAsia" w:eastAsiaTheme="majorEastAsia" w:hAnsiTheme="majorEastAsia" w:cs="Times New Roman"/>
          <w:sz w:val="21"/>
          <w:szCs w:val="21"/>
          <w:shd w:val="clear" w:color="auto" w:fill="FFFFFF"/>
        </w:rPr>
        <w:t>languages"</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i/>
          <w:iCs/>
          <w:color w:val="252525"/>
          <w:sz w:val="21"/>
          <w:szCs w:val="21"/>
          <w:shd w:val="clear" w:color="auto" w:fill="FFFFFF"/>
        </w:rPr>
        <w:t>ACM Computing Surveys</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bCs/>
          <w:color w:val="252525"/>
          <w:sz w:val="21"/>
          <w:szCs w:val="21"/>
          <w:shd w:val="clear" w:color="auto" w:fill="FFFFFF"/>
        </w:rPr>
        <w:t>36</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color w:val="252525"/>
          <w:sz w:val="21"/>
          <w:szCs w:val="21"/>
          <w:shd w:val="clear" w:color="auto" w:fill="FFFFFF"/>
        </w:rPr>
        <w:t>(1): 1–34.</w:t>
      </w:r>
      <w:r w:rsidR="000E5311" w:rsidRPr="003B173F">
        <w:rPr>
          <w:rStyle w:val="apple-converted-space"/>
          <w:rFonts w:asciiTheme="majorEastAsia" w:eastAsiaTheme="majorEastAsia" w:hAnsiTheme="majorEastAsia" w:cs="Times New Roman"/>
          <w:color w:val="252525"/>
          <w:sz w:val="21"/>
          <w:szCs w:val="21"/>
          <w:shd w:val="clear" w:color="auto" w:fill="FFFFFF"/>
        </w:rPr>
        <w:t> </w:t>
      </w:r>
      <w:r w:rsidR="000E5311" w:rsidRPr="003B173F">
        <w:rPr>
          <w:rFonts w:asciiTheme="majorEastAsia" w:eastAsiaTheme="majorEastAsia" w:hAnsiTheme="majorEastAsia" w:cs="Times New Roman"/>
          <w:sz w:val="21"/>
          <w:szCs w:val="21"/>
          <w:shd w:val="clear" w:color="auto" w:fill="FFFFFF"/>
        </w:rPr>
        <w:t>doi</w:t>
      </w:r>
      <w:r w:rsidR="000E5311" w:rsidRPr="003B173F">
        <w:rPr>
          <w:rFonts w:asciiTheme="majorEastAsia" w:eastAsiaTheme="majorEastAsia" w:hAnsiTheme="majorEastAsia" w:cs="Times New Roman"/>
          <w:color w:val="252525"/>
          <w:sz w:val="21"/>
          <w:szCs w:val="21"/>
          <w:shd w:val="clear" w:color="auto" w:fill="FFFFFF"/>
        </w:rPr>
        <w:t>:</w:t>
      </w:r>
      <w:r w:rsidR="000E5311" w:rsidRPr="003B173F">
        <w:rPr>
          <w:rFonts w:asciiTheme="majorEastAsia" w:eastAsiaTheme="majorEastAsia" w:hAnsiTheme="majorEastAsia" w:cs="Times New Roman"/>
          <w:sz w:val="21"/>
          <w:szCs w:val="21"/>
        </w:rPr>
        <w:t>10.1145/1013208.1013209</w:t>
      </w:r>
      <w:r w:rsidR="000E5311" w:rsidRPr="003B173F">
        <w:rPr>
          <w:rStyle w:val="reference-accessdate"/>
          <w:rFonts w:asciiTheme="majorEastAsia" w:eastAsiaTheme="majorEastAsia" w:hAnsiTheme="majorEastAsia" w:cs="Times New Roman"/>
          <w:color w:val="252525"/>
          <w:sz w:val="21"/>
          <w:szCs w:val="21"/>
          <w:shd w:val="clear" w:color="auto" w:fill="FFFFFF"/>
        </w:rPr>
        <w:t>. Retrieved 2011-02-16</w:t>
      </w:r>
      <w:r w:rsidR="000E5311" w:rsidRPr="003B173F">
        <w:rPr>
          <w:rFonts w:asciiTheme="majorEastAsia" w:eastAsiaTheme="majorEastAsia" w:hAnsiTheme="majorEastAsia" w:cs="Times New Roman"/>
          <w:color w:val="252525"/>
          <w:sz w:val="21"/>
          <w:szCs w:val="21"/>
          <w:shd w:val="clear" w:color="auto" w:fill="FFFFFF"/>
        </w:rPr>
        <w:t>.</w:t>
      </w:r>
    </w:p>
    <w:p w14:paraId="7E2956DD" w14:textId="60C824CD" w:rsidR="00E57FDA"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8</w:t>
      </w:r>
      <w:r w:rsidR="00E57FDA" w:rsidRPr="003B173F">
        <w:rPr>
          <w:rFonts w:asciiTheme="majorEastAsia" w:eastAsiaTheme="majorEastAsia" w:hAnsiTheme="majorEastAsia" w:cs="Times New Roman" w:hint="eastAsia"/>
          <w:sz w:val="21"/>
          <w:szCs w:val="21"/>
        </w:rPr>
        <w:t xml:space="preserve">) </w:t>
      </w:r>
      <w:r w:rsidR="00E57FDA" w:rsidRPr="003B173F">
        <w:rPr>
          <w:rFonts w:asciiTheme="majorEastAsia" w:eastAsiaTheme="majorEastAsia" w:hAnsiTheme="majorEastAsia" w:cs="Times New Roman"/>
          <w:sz w:val="21"/>
          <w:szCs w:val="21"/>
        </w:rPr>
        <w:t>Johnston, Wesley M.; J.R. Paul Hanna, Richard J. Millar (March 2004). "Advances in Dataﬂow Programming Languages". </w:t>
      </w:r>
      <w:r w:rsidR="00E57FDA" w:rsidRPr="003B173F">
        <w:rPr>
          <w:rFonts w:asciiTheme="majorEastAsia" w:eastAsiaTheme="majorEastAsia" w:hAnsiTheme="majorEastAsia" w:cs="Times New Roman"/>
          <w:i/>
          <w:iCs/>
          <w:sz w:val="21"/>
          <w:szCs w:val="21"/>
        </w:rPr>
        <w:t>ACM Computing Surveys</w:t>
      </w:r>
      <w:r w:rsidR="00E57FDA" w:rsidRPr="003B173F">
        <w:rPr>
          <w:rFonts w:asciiTheme="majorEastAsia" w:eastAsiaTheme="majorEastAsia" w:hAnsiTheme="majorEastAsia" w:cs="Times New Roman"/>
          <w:sz w:val="21"/>
          <w:szCs w:val="21"/>
        </w:rPr>
        <w:t> </w:t>
      </w:r>
      <w:r w:rsidR="00E57FDA" w:rsidRPr="003B173F">
        <w:rPr>
          <w:rFonts w:asciiTheme="majorEastAsia" w:eastAsiaTheme="majorEastAsia" w:hAnsiTheme="majorEastAsia" w:cs="Times New Roman"/>
          <w:bCs/>
          <w:sz w:val="21"/>
          <w:szCs w:val="21"/>
        </w:rPr>
        <w:t>36</w:t>
      </w:r>
      <w:r w:rsidR="00E57FDA" w:rsidRPr="003B173F">
        <w:rPr>
          <w:rFonts w:asciiTheme="majorEastAsia" w:eastAsiaTheme="majorEastAsia" w:hAnsiTheme="majorEastAsia" w:cs="Times New Roman"/>
          <w:sz w:val="21"/>
          <w:szCs w:val="21"/>
        </w:rPr>
        <w:t>: 1–34.doi:10.1145/1013208.1013209. Retrieved 15 August 2013.</w:t>
      </w:r>
    </w:p>
    <w:p w14:paraId="3A1E37AF" w14:textId="3DB690E0" w:rsidR="00980778" w:rsidRPr="003B173F" w:rsidRDefault="000E06C5"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9</w:t>
      </w:r>
      <w:r w:rsidR="00EB321B" w:rsidRPr="003B173F">
        <w:rPr>
          <w:rFonts w:asciiTheme="majorEastAsia" w:eastAsiaTheme="majorEastAsia" w:hAnsiTheme="majorEastAsia" w:cs="Times New Roman" w:hint="eastAsia"/>
          <w:sz w:val="21"/>
          <w:szCs w:val="21"/>
        </w:rPr>
        <w:t xml:space="preserve">) </w:t>
      </w:r>
      <w:r w:rsidR="000E5311" w:rsidRPr="003B173F">
        <w:rPr>
          <w:rFonts w:asciiTheme="majorEastAsia" w:eastAsiaTheme="majorEastAsia" w:hAnsiTheme="majorEastAsia" w:cs="Times New Roman"/>
          <w:sz w:val="21"/>
          <w:szCs w:val="21"/>
        </w:rPr>
        <w:t xml:space="preserve">Diagrammatic-graphical programming languages and DoD-STD-2167A Bragg, S.D. ; </w:t>
      </w:r>
      <w:proofErr w:type="spellStart"/>
      <w:r w:rsidR="000E5311" w:rsidRPr="003B173F">
        <w:rPr>
          <w:rFonts w:asciiTheme="majorEastAsia" w:eastAsiaTheme="majorEastAsia" w:hAnsiTheme="majorEastAsia" w:cs="Times New Roman"/>
          <w:sz w:val="21"/>
          <w:szCs w:val="21"/>
        </w:rPr>
        <w:t>Driskill</w:t>
      </w:r>
      <w:proofErr w:type="spellEnd"/>
      <w:r w:rsidR="000E5311" w:rsidRPr="003B173F">
        <w:rPr>
          <w:rFonts w:asciiTheme="majorEastAsia" w:eastAsiaTheme="majorEastAsia" w:hAnsiTheme="majorEastAsia" w:cs="Times New Roman"/>
          <w:sz w:val="21"/>
          <w:szCs w:val="21"/>
        </w:rPr>
        <w:t>, C.G. AUTOTESTCON '94. IEEE Systems Readiness Technology Conference. 'Cost Effective Support Into the Next Century', Conference Proceedings. DOI: 10.1109/AUTEST.1994.381508</w:t>
      </w:r>
    </w:p>
    <w:p w14:paraId="0CFA1E24" w14:textId="4CE55DC3" w:rsidR="003B173F" w:rsidRPr="003B173F" w:rsidRDefault="003B173F" w:rsidP="00F1057C">
      <w:pPr>
        <w:ind w:leftChars="177" w:left="425"/>
        <w:rPr>
          <w:rFonts w:asciiTheme="majorEastAsia" w:eastAsiaTheme="majorEastAsia" w:hAnsiTheme="majorEastAsia" w:cs="Times New Roman"/>
          <w:sz w:val="21"/>
          <w:szCs w:val="21"/>
        </w:rPr>
      </w:pPr>
      <w:r w:rsidRPr="003B173F">
        <w:rPr>
          <w:rFonts w:asciiTheme="majorEastAsia" w:eastAsiaTheme="majorEastAsia" w:hAnsiTheme="majorEastAsia" w:cs="Times New Roman" w:hint="eastAsia"/>
          <w:sz w:val="21"/>
          <w:szCs w:val="21"/>
        </w:rPr>
        <w:t>10)</w:t>
      </w:r>
      <w:r w:rsidRPr="003B173F">
        <w:rPr>
          <w:rFonts w:asciiTheme="majorEastAsia" w:eastAsiaTheme="majorEastAsia" w:hAnsiTheme="majorEastAsia"/>
        </w:rPr>
        <w:t xml:space="preserve"> </w:t>
      </w:r>
      <w:r w:rsidRPr="003B173F">
        <w:rPr>
          <w:rFonts w:asciiTheme="majorEastAsia" w:eastAsiaTheme="majorEastAsia" w:hAnsiTheme="majorEastAsia" w:hint="eastAsia"/>
          <w:sz w:val="21"/>
          <w:szCs w:val="21"/>
        </w:rPr>
        <w:t>HTML5勧告–オープン・ウェブ・プラットフォームの重要なマイルストーンを達成</w:t>
      </w:r>
      <w:r w:rsidRPr="003B173F">
        <w:rPr>
          <w:rFonts w:asciiTheme="majorEastAsia" w:eastAsiaTheme="majorEastAsia" w:hAnsiTheme="majorEastAsia" w:cs="Times New Roman"/>
          <w:sz w:val="21"/>
          <w:szCs w:val="21"/>
        </w:rPr>
        <w:t>http://www.w3.org/2014/10/html5-rec.html.ja</w:t>
      </w:r>
    </w:p>
    <w:sectPr w:rsidR="003B173F" w:rsidRPr="003B173F" w:rsidSect="00FB12E0">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9B000" w14:textId="77777777" w:rsidR="003D2737" w:rsidRDefault="003D2737" w:rsidP="00E57FDA">
      <w:r>
        <w:separator/>
      </w:r>
    </w:p>
  </w:endnote>
  <w:endnote w:type="continuationSeparator" w:id="0">
    <w:p w14:paraId="52071D43" w14:textId="77777777" w:rsidR="003D2737" w:rsidRDefault="003D2737" w:rsidP="00E57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ヒラギノ角ゴ ProN W3">
    <w:charset w:val="4E"/>
    <w:family w:val="auto"/>
    <w:pitch w:val="variable"/>
    <w:sig w:usb0="E00002FF" w:usb1="7AC7FFFF" w:usb2="00000012" w:usb3="00000000" w:csb0="0002000D"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0B2F16" w14:textId="77777777" w:rsidR="003D2737" w:rsidRDefault="003D2737" w:rsidP="00E57FDA">
      <w:r>
        <w:separator/>
      </w:r>
    </w:p>
  </w:footnote>
  <w:footnote w:type="continuationSeparator" w:id="0">
    <w:p w14:paraId="3827DCFC" w14:textId="77777777" w:rsidR="003D2737" w:rsidRDefault="003D2737" w:rsidP="00E57F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7F3"/>
    <w:multiLevelType w:val="hybridMultilevel"/>
    <w:tmpl w:val="D66455BE"/>
    <w:lvl w:ilvl="0" w:tplc="E468ED5A">
      <w:start w:val="1"/>
      <w:numFmt w:val="decimal"/>
      <w:lvlText w:val="%1."/>
      <w:lvlJc w:val="left"/>
      <w:pPr>
        <w:ind w:left="480" w:hanging="480"/>
      </w:pPr>
      <w:rPr>
        <w:rFonts w:hint="eastAsia"/>
        <w:b w:val="0"/>
        <w:sz w:val="24"/>
        <w:szCs w:val="24"/>
      </w:rPr>
    </w:lvl>
    <w:lvl w:ilvl="1" w:tplc="04090011">
      <w:start w:val="1"/>
      <w:numFmt w:val="decimalEnclosedCircle"/>
      <w:lvlText w:val="%2"/>
      <w:lvlJc w:val="left"/>
      <w:pPr>
        <w:ind w:left="960" w:hanging="480"/>
      </w:pPr>
    </w:lvl>
    <w:lvl w:ilvl="2" w:tplc="0409001B">
      <w:start w:val="1"/>
      <w:numFmt w:val="lowerRoman"/>
      <w:lvlText w:val="%3."/>
      <w:lvlJc w:val="right"/>
      <w:pPr>
        <w:ind w:left="1200" w:hanging="240"/>
      </w:pPr>
    </w:lvl>
    <w:lvl w:ilvl="3" w:tplc="0409000F">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3872EE7"/>
    <w:multiLevelType w:val="multilevel"/>
    <w:tmpl w:val="B1AA7346"/>
    <w:lvl w:ilvl="0">
      <w:start w:val="1"/>
      <w:numFmt w:val="decimal"/>
      <w:lvlText w:val="%1."/>
      <w:lvlJc w:val="left"/>
      <w:pPr>
        <w:ind w:left="480" w:hanging="480"/>
      </w:pPr>
      <w:rPr>
        <w:rFonts w:hint="eastAsia"/>
      </w:rPr>
    </w:lvl>
    <w:lvl w:ilvl="1">
      <w:start w:val="1"/>
      <w:numFmt w:val="aiueoFullWidth"/>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2">
    <w:nsid w:val="4E90394C"/>
    <w:multiLevelType w:val="multilevel"/>
    <w:tmpl w:val="DE029002"/>
    <w:lvl w:ilvl="0">
      <w:start w:val="1"/>
      <w:numFmt w:val="decimal"/>
      <w:lvlText w:val="%1."/>
      <w:lvlJc w:val="left"/>
      <w:pPr>
        <w:ind w:left="480" w:hanging="480"/>
      </w:pPr>
      <w:rPr>
        <w:rFonts w:hint="eastAsia"/>
      </w:rPr>
    </w:lvl>
    <w:lvl w:ilvl="1">
      <w:start w:val="1"/>
      <w:numFmt w:val="decimalEnclosedCircle"/>
      <w:lvlText w:val="%2"/>
      <w:lvlJc w:val="left"/>
      <w:pPr>
        <w:ind w:left="960" w:hanging="48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abstractNum w:abstractNumId="3">
    <w:nsid w:val="6FA56EBF"/>
    <w:multiLevelType w:val="multilevel"/>
    <w:tmpl w:val="12DCC60C"/>
    <w:lvl w:ilvl="0">
      <w:start w:val="1"/>
      <w:numFmt w:val="decimal"/>
      <w:lvlText w:val="%1."/>
      <w:lvlJc w:val="left"/>
      <w:pPr>
        <w:ind w:left="480" w:hanging="480"/>
      </w:pPr>
      <w:rPr>
        <w:rFonts w:hint="eastAsia"/>
      </w:rPr>
    </w:lvl>
    <w:lvl w:ilvl="1">
      <w:start w:val="1"/>
      <w:numFmt w:val="lowerRoman"/>
      <w:lvlText w:val="%2."/>
      <w:lvlJc w:val="right"/>
      <w:pPr>
        <w:ind w:left="720" w:hanging="240"/>
      </w:pPr>
    </w:lvl>
    <w:lvl w:ilvl="2">
      <w:start w:val="1"/>
      <w:numFmt w:val="decimalEnclosedCircle"/>
      <w:lvlText w:val="%3"/>
      <w:lvlJc w:val="left"/>
      <w:pPr>
        <w:ind w:left="1440" w:hanging="480"/>
      </w:pPr>
    </w:lvl>
    <w:lvl w:ilvl="3">
      <w:start w:val="1"/>
      <w:numFmt w:val="decimal"/>
      <w:lvlText w:val="%4."/>
      <w:lvlJc w:val="left"/>
      <w:pPr>
        <w:ind w:left="1920" w:hanging="480"/>
      </w:pPr>
    </w:lvl>
    <w:lvl w:ilvl="4">
      <w:start w:val="1"/>
      <w:numFmt w:val="aiueoFullWidth"/>
      <w:lvlText w:val="(%5)"/>
      <w:lvlJc w:val="left"/>
      <w:pPr>
        <w:ind w:left="2400" w:hanging="480"/>
      </w:pPr>
    </w:lvl>
    <w:lvl w:ilvl="5">
      <w:start w:val="1"/>
      <w:numFmt w:val="decimalEnclosedCircle"/>
      <w:lvlText w:val="%6"/>
      <w:lvlJc w:val="left"/>
      <w:pPr>
        <w:ind w:left="2880" w:hanging="480"/>
      </w:pPr>
    </w:lvl>
    <w:lvl w:ilvl="6">
      <w:start w:val="1"/>
      <w:numFmt w:val="decimal"/>
      <w:lvlText w:val="%7."/>
      <w:lvlJc w:val="left"/>
      <w:pPr>
        <w:ind w:left="3360" w:hanging="480"/>
      </w:pPr>
    </w:lvl>
    <w:lvl w:ilvl="7">
      <w:start w:val="1"/>
      <w:numFmt w:val="aiueoFullWidth"/>
      <w:lvlText w:val="(%8)"/>
      <w:lvlJc w:val="left"/>
      <w:pPr>
        <w:ind w:left="3840" w:hanging="480"/>
      </w:pPr>
    </w:lvl>
    <w:lvl w:ilvl="8">
      <w:start w:val="1"/>
      <w:numFmt w:val="decimalEnclosedCircle"/>
      <w:lvlText w:val="%9"/>
      <w:lvlJc w:val="left"/>
      <w:pPr>
        <w:ind w:left="4320" w:hanging="4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85C"/>
    <w:rsid w:val="000377C9"/>
    <w:rsid w:val="000B7149"/>
    <w:rsid w:val="000E06C5"/>
    <w:rsid w:val="000E5311"/>
    <w:rsid w:val="000F3C3B"/>
    <w:rsid w:val="000F6479"/>
    <w:rsid w:val="001022E7"/>
    <w:rsid w:val="00120C9B"/>
    <w:rsid w:val="001300A3"/>
    <w:rsid w:val="00146CEF"/>
    <w:rsid w:val="001D59AD"/>
    <w:rsid w:val="001E09ED"/>
    <w:rsid w:val="002535C2"/>
    <w:rsid w:val="00262DC6"/>
    <w:rsid w:val="00263A97"/>
    <w:rsid w:val="003027D7"/>
    <w:rsid w:val="0033485C"/>
    <w:rsid w:val="003A14AA"/>
    <w:rsid w:val="003B173F"/>
    <w:rsid w:val="003D2737"/>
    <w:rsid w:val="004B1784"/>
    <w:rsid w:val="004E0C7D"/>
    <w:rsid w:val="004E3CF2"/>
    <w:rsid w:val="00541082"/>
    <w:rsid w:val="0057232C"/>
    <w:rsid w:val="005B7EC3"/>
    <w:rsid w:val="005D3EC2"/>
    <w:rsid w:val="005F22F7"/>
    <w:rsid w:val="0067038A"/>
    <w:rsid w:val="0067380B"/>
    <w:rsid w:val="00712B9F"/>
    <w:rsid w:val="007348E9"/>
    <w:rsid w:val="00743662"/>
    <w:rsid w:val="0075009E"/>
    <w:rsid w:val="007758B2"/>
    <w:rsid w:val="00775F79"/>
    <w:rsid w:val="00775F80"/>
    <w:rsid w:val="00776EE6"/>
    <w:rsid w:val="007976BA"/>
    <w:rsid w:val="007A3954"/>
    <w:rsid w:val="00835302"/>
    <w:rsid w:val="008D11FF"/>
    <w:rsid w:val="008D6F77"/>
    <w:rsid w:val="00902A49"/>
    <w:rsid w:val="00980778"/>
    <w:rsid w:val="009C253E"/>
    <w:rsid w:val="00A409D1"/>
    <w:rsid w:val="00A60A40"/>
    <w:rsid w:val="00AB48B0"/>
    <w:rsid w:val="00AD3211"/>
    <w:rsid w:val="00B0491C"/>
    <w:rsid w:val="00B221B9"/>
    <w:rsid w:val="00B81A81"/>
    <w:rsid w:val="00B951DD"/>
    <w:rsid w:val="00BB4399"/>
    <w:rsid w:val="00BF191E"/>
    <w:rsid w:val="00C14A5D"/>
    <w:rsid w:val="00C97251"/>
    <w:rsid w:val="00CC3605"/>
    <w:rsid w:val="00D710BC"/>
    <w:rsid w:val="00DC4A25"/>
    <w:rsid w:val="00DF51FF"/>
    <w:rsid w:val="00E57FDA"/>
    <w:rsid w:val="00E81E4F"/>
    <w:rsid w:val="00E8402B"/>
    <w:rsid w:val="00EA49B5"/>
    <w:rsid w:val="00EB321B"/>
    <w:rsid w:val="00F1057C"/>
    <w:rsid w:val="00F12C9F"/>
    <w:rsid w:val="00F60E29"/>
    <w:rsid w:val="00FB12E0"/>
    <w:rsid w:val="00FD28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444B8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BB4399"/>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485C"/>
    <w:pPr>
      <w:ind w:leftChars="400" w:left="960"/>
    </w:pPr>
  </w:style>
  <w:style w:type="paragraph" w:styleId="Web">
    <w:name w:val="Normal (Web)"/>
    <w:basedOn w:val="a"/>
    <w:uiPriority w:val="99"/>
    <w:semiHidden/>
    <w:unhideWhenUsed/>
    <w:rsid w:val="00980778"/>
    <w:pPr>
      <w:widowControl/>
      <w:spacing w:before="100" w:beforeAutospacing="1" w:after="100" w:afterAutospacing="1"/>
      <w:jc w:val="left"/>
    </w:pPr>
    <w:rPr>
      <w:rFonts w:ascii="Times" w:hAnsi="Times" w:cs="Times New Roman"/>
      <w:kern w:val="0"/>
      <w:sz w:val="20"/>
      <w:szCs w:val="20"/>
    </w:rPr>
  </w:style>
  <w:style w:type="character" w:styleId="a4">
    <w:name w:val="Hyperlink"/>
    <w:basedOn w:val="a0"/>
    <w:uiPriority w:val="99"/>
    <w:unhideWhenUsed/>
    <w:rsid w:val="003027D7"/>
    <w:rPr>
      <w:color w:val="0000FF" w:themeColor="hyperlink"/>
      <w:u w:val="single"/>
    </w:rPr>
  </w:style>
  <w:style w:type="character" w:styleId="a5">
    <w:name w:val="FollowedHyperlink"/>
    <w:basedOn w:val="a0"/>
    <w:uiPriority w:val="99"/>
    <w:semiHidden/>
    <w:unhideWhenUsed/>
    <w:rsid w:val="003027D7"/>
    <w:rPr>
      <w:color w:val="800080" w:themeColor="followedHyperlink"/>
      <w:u w:val="single"/>
    </w:rPr>
  </w:style>
  <w:style w:type="character" w:customStyle="1" w:styleId="apple-converted-space">
    <w:name w:val="apple-converted-space"/>
    <w:basedOn w:val="a0"/>
    <w:rsid w:val="000E5311"/>
  </w:style>
  <w:style w:type="character" w:customStyle="1" w:styleId="reference-accessdate">
    <w:name w:val="reference-accessdate"/>
    <w:basedOn w:val="a0"/>
    <w:rsid w:val="000E5311"/>
  </w:style>
  <w:style w:type="character" w:customStyle="1" w:styleId="10">
    <w:name w:val="見出し 1 (文字)"/>
    <w:basedOn w:val="a0"/>
    <w:link w:val="1"/>
    <w:uiPriority w:val="9"/>
    <w:rsid w:val="00BB4399"/>
    <w:rPr>
      <w:rFonts w:asciiTheme="majorHAnsi" w:eastAsiaTheme="majorEastAsia" w:hAnsiTheme="majorHAnsi" w:cstheme="majorBidi"/>
      <w:sz w:val="28"/>
      <w:szCs w:val="28"/>
    </w:rPr>
  </w:style>
  <w:style w:type="paragraph" w:styleId="a6">
    <w:name w:val="footnote text"/>
    <w:basedOn w:val="a"/>
    <w:link w:val="a7"/>
    <w:uiPriority w:val="99"/>
    <w:unhideWhenUsed/>
    <w:rsid w:val="00E57FDA"/>
    <w:pPr>
      <w:snapToGrid w:val="0"/>
      <w:jc w:val="left"/>
    </w:pPr>
  </w:style>
  <w:style w:type="character" w:customStyle="1" w:styleId="a7">
    <w:name w:val="脚注文字列 (文字)"/>
    <w:basedOn w:val="a0"/>
    <w:link w:val="a6"/>
    <w:uiPriority w:val="99"/>
    <w:rsid w:val="00E57FDA"/>
  </w:style>
  <w:style w:type="character" w:styleId="a8">
    <w:name w:val="footnote reference"/>
    <w:basedOn w:val="a0"/>
    <w:uiPriority w:val="99"/>
    <w:unhideWhenUsed/>
    <w:rsid w:val="00E57FDA"/>
    <w:rPr>
      <w:vertAlign w:val="superscript"/>
    </w:rPr>
  </w:style>
  <w:style w:type="paragraph" w:styleId="a9">
    <w:name w:val="endnote text"/>
    <w:basedOn w:val="a"/>
    <w:link w:val="aa"/>
    <w:uiPriority w:val="99"/>
    <w:unhideWhenUsed/>
    <w:rsid w:val="00E57FDA"/>
    <w:pPr>
      <w:snapToGrid w:val="0"/>
      <w:jc w:val="left"/>
    </w:pPr>
  </w:style>
  <w:style w:type="character" w:customStyle="1" w:styleId="aa">
    <w:name w:val="文末脚注文字列 (文字)"/>
    <w:basedOn w:val="a0"/>
    <w:link w:val="a9"/>
    <w:uiPriority w:val="99"/>
    <w:rsid w:val="00E57FDA"/>
  </w:style>
  <w:style w:type="character" w:styleId="ab">
    <w:name w:val="endnote reference"/>
    <w:basedOn w:val="a0"/>
    <w:uiPriority w:val="99"/>
    <w:unhideWhenUsed/>
    <w:rsid w:val="00E57FDA"/>
    <w:rPr>
      <w:vertAlign w:val="superscript"/>
    </w:rPr>
  </w:style>
  <w:style w:type="paragraph" w:styleId="ac">
    <w:name w:val="Balloon Text"/>
    <w:basedOn w:val="a"/>
    <w:link w:val="ad"/>
    <w:uiPriority w:val="99"/>
    <w:semiHidden/>
    <w:unhideWhenUsed/>
    <w:rsid w:val="00541082"/>
    <w:rPr>
      <w:rFonts w:ascii="ヒラギノ角ゴ ProN W3" w:eastAsia="ヒラギノ角ゴ ProN W3"/>
      <w:sz w:val="18"/>
      <w:szCs w:val="18"/>
    </w:rPr>
  </w:style>
  <w:style w:type="character" w:customStyle="1" w:styleId="ad">
    <w:name w:val="吹き出し (文字)"/>
    <w:basedOn w:val="a0"/>
    <w:link w:val="ac"/>
    <w:uiPriority w:val="99"/>
    <w:semiHidden/>
    <w:rsid w:val="00541082"/>
    <w:rPr>
      <w:rFonts w:ascii="ヒラギノ角ゴ ProN W3" w:eastAsia="ヒラギノ角ゴ ProN W3"/>
      <w:sz w:val="18"/>
      <w:szCs w:val="18"/>
    </w:rPr>
  </w:style>
  <w:style w:type="paragraph" w:styleId="ae">
    <w:name w:val="caption"/>
    <w:basedOn w:val="a"/>
    <w:next w:val="a"/>
    <w:uiPriority w:val="35"/>
    <w:unhideWhenUsed/>
    <w:qFormat/>
    <w:rsid w:val="00541082"/>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73554">
      <w:bodyDiv w:val="1"/>
      <w:marLeft w:val="0"/>
      <w:marRight w:val="0"/>
      <w:marTop w:val="0"/>
      <w:marBottom w:val="0"/>
      <w:divBdr>
        <w:top w:val="none" w:sz="0" w:space="0" w:color="auto"/>
        <w:left w:val="none" w:sz="0" w:space="0" w:color="auto"/>
        <w:bottom w:val="none" w:sz="0" w:space="0" w:color="auto"/>
        <w:right w:val="none" w:sz="0" w:space="0" w:color="auto"/>
      </w:divBdr>
    </w:div>
    <w:div w:id="315912547">
      <w:bodyDiv w:val="1"/>
      <w:marLeft w:val="0"/>
      <w:marRight w:val="0"/>
      <w:marTop w:val="0"/>
      <w:marBottom w:val="0"/>
      <w:divBdr>
        <w:top w:val="none" w:sz="0" w:space="0" w:color="auto"/>
        <w:left w:val="none" w:sz="0" w:space="0" w:color="auto"/>
        <w:bottom w:val="none" w:sz="0" w:space="0" w:color="auto"/>
        <w:right w:val="none" w:sz="0" w:space="0" w:color="auto"/>
      </w:divBdr>
    </w:div>
    <w:div w:id="437678986">
      <w:bodyDiv w:val="1"/>
      <w:marLeft w:val="0"/>
      <w:marRight w:val="0"/>
      <w:marTop w:val="0"/>
      <w:marBottom w:val="0"/>
      <w:divBdr>
        <w:top w:val="none" w:sz="0" w:space="0" w:color="auto"/>
        <w:left w:val="none" w:sz="0" w:space="0" w:color="auto"/>
        <w:bottom w:val="none" w:sz="0" w:space="0" w:color="auto"/>
        <w:right w:val="none" w:sz="0" w:space="0" w:color="auto"/>
      </w:divBdr>
    </w:div>
    <w:div w:id="497960267">
      <w:bodyDiv w:val="1"/>
      <w:marLeft w:val="0"/>
      <w:marRight w:val="0"/>
      <w:marTop w:val="0"/>
      <w:marBottom w:val="0"/>
      <w:divBdr>
        <w:top w:val="none" w:sz="0" w:space="0" w:color="auto"/>
        <w:left w:val="none" w:sz="0" w:space="0" w:color="auto"/>
        <w:bottom w:val="none" w:sz="0" w:space="0" w:color="auto"/>
        <w:right w:val="none" w:sz="0" w:space="0" w:color="auto"/>
      </w:divBdr>
    </w:div>
    <w:div w:id="523909211">
      <w:bodyDiv w:val="1"/>
      <w:marLeft w:val="0"/>
      <w:marRight w:val="0"/>
      <w:marTop w:val="0"/>
      <w:marBottom w:val="0"/>
      <w:divBdr>
        <w:top w:val="none" w:sz="0" w:space="0" w:color="auto"/>
        <w:left w:val="none" w:sz="0" w:space="0" w:color="auto"/>
        <w:bottom w:val="none" w:sz="0" w:space="0" w:color="auto"/>
        <w:right w:val="none" w:sz="0" w:space="0" w:color="auto"/>
      </w:divBdr>
    </w:div>
    <w:div w:id="802772249">
      <w:bodyDiv w:val="1"/>
      <w:marLeft w:val="0"/>
      <w:marRight w:val="0"/>
      <w:marTop w:val="0"/>
      <w:marBottom w:val="0"/>
      <w:divBdr>
        <w:top w:val="none" w:sz="0" w:space="0" w:color="auto"/>
        <w:left w:val="none" w:sz="0" w:space="0" w:color="auto"/>
        <w:bottom w:val="none" w:sz="0" w:space="0" w:color="auto"/>
        <w:right w:val="none" w:sz="0" w:space="0" w:color="auto"/>
      </w:divBdr>
    </w:div>
    <w:div w:id="844125313">
      <w:bodyDiv w:val="1"/>
      <w:marLeft w:val="0"/>
      <w:marRight w:val="0"/>
      <w:marTop w:val="0"/>
      <w:marBottom w:val="0"/>
      <w:divBdr>
        <w:top w:val="none" w:sz="0" w:space="0" w:color="auto"/>
        <w:left w:val="none" w:sz="0" w:space="0" w:color="auto"/>
        <w:bottom w:val="none" w:sz="0" w:space="0" w:color="auto"/>
        <w:right w:val="none" w:sz="0" w:space="0" w:color="auto"/>
      </w:divBdr>
    </w:div>
    <w:div w:id="882016224">
      <w:bodyDiv w:val="1"/>
      <w:marLeft w:val="0"/>
      <w:marRight w:val="0"/>
      <w:marTop w:val="0"/>
      <w:marBottom w:val="0"/>
      <w:divBdr>
        <w:top w:val="none" w:sz="0" w:space="0" w:color="auto"/>
        <w:left w:val="none" w:sz="0" w:space="0" w:color="auto"/>
        <w:bottom w:val="none" w:sz="0" w:space="0" w:color="auto"/>
        <w:right w:val="none" w:sz="0" w:space="0" w:color="auto"/>
      </w:divBdr>
    </w:div>
    <w:div w:id="1053500946">
      <w:bodyDiv w:val="1"/>
      <w:marLeft w:val="0"/>
      <w:marRight w:val="0"/>
      <w:marTop w:val="0"/>
      <w:marBottom w:val="0"/>
      <w:divBdr>
        <w:top w:val="none" w:sz="0" w:space="0" w:color="auto"/>
        <w:left w:val="none" w:sz="0" w:space="0" w:color="auto"/>
        <w:bottom w:val="none" w:sz="0" w:space="0" w:color="auto"/>
        <w:right w:val="none" w:sz="0" w:space="0" w:color="auto"/>
      </w:divBdr>
    </w:div>
    <w:div w:id="1131439847">
      <w:bodyDiv w:val="1"/>
      <w:marLeft w:val="0"/>
      <w:marRight w:val="0"/>
      <w:marTop w:val="0"/>
      <w:marBottom w:val="0"/>
      <w:divBdr>
        <w:top w:val="none" w:sz="0" w:space="0" w:color="auto"/>
        <w:left w:val="none" w:sz="0" w:space="0" w:color="auto"/>
        <w:bottom w:val="none" w:sz="0" w:space="0" w:color="auto"/>
        <w:right w:val="none" w:sz="0" w:space="0" w:color="auto"/>
      </w:divBdr>
    </w:div>
    <w:div w:id="1407411490">
      <w:bodyDiv w:val="1"/>
      <w:marLeft w:val="0"/>
      <w:marRight w:val="0"/>
      <w:marTop w:val="0"/>
      <w:marBottom w:val="0"/>
      <w:divBdr>
        <w:top w:val="none" w:sz="0" w:space="0" w:color="auto"/>
        <w:left w:val="none" w:sz="0" w:space="0" w:color="auto"/>
        <w:bottom w:val="none" w:sz="0" w:space="0" w:color="auto"/>
        <w:right w:val="none" w:sz="0" w:space="0" w:color="auto"/>
      </w:divBdr>
    </w:div>
    <w:div w:id="1448350862">
      <w:bodyDiv w:val="1"/>
      <w:marLeft w:val="0"/>
      <w:marRight w:val="0"/>
      <w:marTop w:val="0"/>
      <w:marBottom w:val="0"/>
      <w:divBdr>
        <w:top w:val="none" w:sz="0" w:space="0" w:color="auto"/>
        <w:left w:val="none" w:sz="0" w:space="0" w:color="auto"/>
        <w:bottom w:val="none" w:sz="0" w:space="0" w:color="auto"/>
        <w:right w:val="none" w:sz="0" w:space="0" w:color="auto"/>
      </w:divBdr>
    </w:div>
    <w:div w:id="1647584134">
      <w:bodyDiv w:val="1"/>
      <w:marLeft w:val="0"/>
      <w:marRight w:val="0"/>
      <w:marTop w:val="0"/>
      <w:marBottom w:val="0"/>
      <w:divBdr>
        <w:top w:val="none" w:sz="0" w:space="0" w:color="auto"/>
        <w:left w:val="none" w:sz="0" w:space="0" w:color="auto"/>
        <w:bottom w:val="none" w:sz="0" w:space="0" w:color="auto"/>
        <w:right w:val="none" w:sz="0" w:space="0" w:color="auto"/>
      </w:divBdr>
    </w:div>
    <w:div w:id="1824616278">
      <w:bodyDiv w:val="1"/>
      <w:marLeft w:val="0"/>
      <w:marRight w:val="0"/>
      <w:marTop w:val="0"/>
      <w:marBottom w:val="0"/>
      <w:divBdr>
        <w:top w:val="none" w:sz="0" w:space="0" w:color="auto"/>
        <w:left w:val="none" w:sz="0" w:space="0" w:color="auto"/>
        <w:bottom w:val="none" w:sz="0" w:space="0" w:color="auto"/>
        <w:right w:val="none" w:sz="0" w:space="0" w:color="auto"/>
      </w:divBdr>
    </w:div>
    <w:div w:id="1915047425">
      <w:bodyDiv w:val="1"/>
      <w:marLeft w:val="0"/>
      <w:marRight w:val="0"/>
      <w:marTop w:val="0"/>
      <w:marBottom w:val="0"/>
      <w:divBdr>
        <w:top w:val="none" w:sz="0" w:space="0" w:color="auto"/>
        <w:left w:val="none" w:sz="0" w:space="0" w:color="auto"/>
        <w:bottom w:val="none" w:sz="0" w:space="0" w:color="auto"/>
        <w:right w:val="none" w:sz="0" w:space="0" w:color="auto"/>
      </w:divBdr>
    </w:div>
    <w:div w:id="1988589007">
      <w:bodyDiv w:val="1"/>
      <w:marLeft w:val="0"/>
      <w:marRight w:val="0"/>
      <w:marTop w:val="0"/>
      <w:marBottom w:val="0"/>
      <w:divBdr>
        <w:top w:val="none" w:sz="0" w:space="0" w:color="auto"/>
        <w:left w:val="none" w:sz="0" w:space="0" w:color="auto"/>
        <w:bottom w:val="none" w:sz="0" w:space="0" w:color="auto"/>
        <w:right w:val="none" w:sz="0" w:space="0" w:color="auto"/>
      </w:divBdr>
    </w:div>
    <w:div w:id="21104627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668E3-0DA9-47F0-9C6F-366FD8157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6</Pages>
  <Words>661</Words>
  <Characters>3771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科学技術振興機構</Company>
  <LinksUpToDate>false</LinksUpToDate>
  <CharactersWithSpaces>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赤澤 文彦</dc:creator>
  <cp:keywords/>
  <dc:description/>
  <cp:lastModifiedBy>akazawa</cp:lastModifiedBy>
  <cp:revision>35</cp:revision>
  <dcterms:created xsi:type="dcterms:W3CDTF">2014-10-12T03:42:00Z</dcterms:created>
  <dcterms:modified xsi:type="dcterms:W3CDTF">2014-10-31T14:33:00Z</dcterms:modified>
</cp:coreProperties>
</file>